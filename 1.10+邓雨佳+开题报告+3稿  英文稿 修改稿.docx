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38CB" w14:textId="77777777" w:rsidR="00026CEB" w:rsidRPr="001E374E" w:rsidRDefault="00026CEB" w:rsidP="00026CEB">
      <w:pPr>
        <w:adjustRightInd w:val="0"/>
        <w:snapToGrid w:val="0"/>
        <w:jc w:val="center"/>
        <w:rPr>
          <w:rFonts w:eastAsia="方正小标宋_GBK"/>
          <w:b/>
          <w:spacing w:val="-10"/>
          <w:w w:val="90"/>
          <w:sz w:val="48"/>
          <w:szCs w:val="48"/>
        </w:rPr>
      </w:pPr>
      <w:r w:rsidRPr="001E374E">
        <w:rPr>
          <w:rFonts w:eastAsia="方正小标宋_GBK"/>
          <w:b/>
          <w:spacing w:val="-10"/>
          <w:w w:val="90"/>
          <w:sz w:val="48"/>
          <w:szCs w:val="48"/>
        </w:rPr>
        <w:t>重庆第二师范学院全日制本科生毕业论文</w:t>
      </w:r>
    </w:p>
    <w:p w14:paraId="78579C15" w14:textId="77777777" w:rsidR="00026CEB" w:rsidRPr="001E374E" w:rsidRDefault="00026CEB" w:rsidP="00026CEB">
      <w:pPr>
        <w:spacing w:line="360" w:lineRule="auto"/>
        <w:jc w:val="center"/>
        <w:rPr>
          <w:rFonts w:eastAsia="方正小标宋_GBK"/>
          <w:b/>
          <w:spacing w:val="-10"/>
          <w:w w:val="90"/>
          <w:sz w:val="48"/>
          <w:szCs w:val="48"/>
        </w:rPr>
      </w:pPr>
      <w:r w:rsidRPr="001E374E">
        <w:rPr>
          <w:rFonts w:eastAsia="方正小标宋_GBK"/>
          <w:b/>
          <w:spacing w:val="-10"/>
          <w:w w:val="90"/>
          <w:sz w:val="48"/>
          <w:szCs w:val="48"/>
        </w:rPr>
        <w:t>开题报告</w:t>
      </w:r>
    </w:p>
    <w:p w14:paraId="540BD7C0" w14:textId="77777777" w:rsidR="00026CEB" w:rsidRPr="001E374E" w:rsidRDefault="00026CEB" w:rsidP="00026CEB">
      <w:pPr>
        <w:spacing w:line="360" w:lineRule="auto"/>
        <w:ind w:firstLineChars="250" w:firstLine="653"/>
        <w:rPr>
          <w:b/>
          <w:spacing w:val="-10"/>
          <w:sz w:val="28"/>
        </w:rPr>
      </w:pPr>
      <w:r w:rsidRPr="001E374E">
        <w:rPr>
          <w:b/>
          <w:spacing w:val="-10"/>
          <w:sz w:val="28"/>
          <w:u w:val="single"/>
        </w:rPr>
        <w:t xml:space="preserve">  </w:t>
      </w:r>
      <w:r w:rsidRPr="001E374E">
        <w:rPr>
          <w:b/>
          <w:spacing w:val="-10"/>
          <w:sz w:val="28"/>
          <w:u w:val="single"/>
        </w:rPr>
        <w:t>外国语言文学</w:t>
      </w:r>
      <w:r w:rsidRPr="001E374E">
        <w:rPr>
          <w:b/>
          <w:spacing w:val="-10"/>
          <w:sz w:val="28"/>
          <w:u w:val="single"/>
        </w:rPr>
        <w:t xml:space="preserve">   </w:t>
      </w:r>
      <w:r w:rsidRPr="001E374E">
        <w:rPr>
          <w:b/>
          <w:spacing w:val="-10"/>
          <w:sz w:val="28"/>
        </w:rPr>
        <w:t>学院</w:t>
      </w:r>
      <w:r w:rsidRPr="001E374E">
        <w:rPr>
          <w:b/>
          <w:spacing w:val="-10"/>
          <w:sz w:val="28"/>
        </w:rPr>
        <w:t xml:space="preserve"> </w:t>
      </w:r>
      <w:r w:rsidRPr="001E374E">
        <w:rPr>
          <w:spacing w:val="-10"/>
          <w:sz w:val="28"/>
          <w:u w:val="single"/>
        </w:rPr>
        <w:t xml:space="preserve">  </w:t>
      </w:r>
      <w:r w:rsidRPr="001E374E">
        <w:rPr>
          <w:spacing w:val="-10"/>
          <w:sz w:val="28"/>
          <w:u w:val="single"/>
        </w:rPr>
        <w:t>英语（非师范）</w:t>
      </w:r>
      <w:r w:rsidRPr="001E374E">
        <w:rPr>
          <w:spacing w:val="-10"/>
          <w:sz w:val="28"/>
          <w:u w:val="single"/>
        </w:rPr>
        <w:t xml:space="preserve">   </w:t>
      </w:r>
      <w:r w:rsidRPr="001E374E">
        <w:rPr>
          <w:b/>
          <w:spacing w:val="-10"/>
          <w:sz w:val="28"/>
        </w:rPr>
        <w:t>专业</w:t>
      </w:r>
      <w:r w:rsidRPr="001E374E">
        <w:rPr>
          <w:spacing w:val="-10"/>
          <w:sz w:val="28"/>
          <w:u w:val="single"/>
        </w:rPr>
        <w:t xml:space="preserve">    2015       </w:t>
      </w:r>
      <w:r w:rsidRPr="001E374E">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026CEB" w:rsidRPr="001E374E" w14:paraId="72FBF78A" w14:textId="77777777" w:rsidTr="009053A4">
        <w:trPr>
          <w:trHeight w:val="939"/>
        </w:trPr>
        <w:tc>
          <w:tcPr>
            <w:tcW w:w="1141" w:type="dxa"/>
            <w:vAlign w:val="center"/>
          </w:tcPr>
          <w:p w14:paraId="6560BFFB" w14:textId="77777777" w:rsidR="00026CEB" w:rsidRPr="001E374E" w:rsidRDefault="00026CEB" w:rsidP="009053A4">
            <w:pPr>
              <w:spacing w:line="380" w:lineRule="exact"/>
              <w:jc w:val="center"/>
              <w:rPr>
                <w:b/>
                <w:w w:val="80"/>
                <w:sz w:val="24"/>
              </w:rPr>
            </w:pPr>
            <w:r w:rsidRPr="001E374E">
              <w:rPr>
                <w:b/>
                <w:w w:val="80"/>
                <w:sz w:val="24"/>
              </w:rPr>
              <w:t>论文题目</w:t>
            </w:r>
          </w:p>
        </w:tc>
        <w:tc>
          <w:tcPr>
            <w:tcW w:w="4962" w:type="dxa"/>
            <w:gridSpan w:val="3"/>
            <w:vAlign w:val="center"/>
          </w:tcPr>
          <w:p w14:paraId="4BB1FB37" w14:textId="0C9DC909" w:rsidR="00026CEB" w:rsidRPr="001E374E" w:rsidRDefault="00C02D06" w:rsidP="009053A4">
            <w:pPr>
              <w:widowControl/>
              <w:spacing w:line="380" w:lineRule="exact"/>
              <w:rPr>
                <w:w w:val="80"/>
                <w:sz w:val="24"/>
              </w:rPr>
            </w:pPr>
            <w:r w:rsidRPr="001E374E">
              <w:rPr>
                <w:b/>
                <w:bCs/>
                <w:sz w:val="24"/>
              </w:rPr>
              <w:t>Translation Report of Digital Humans-- The Rise of Robots</w:t>
            </w:r>
          </w:p>
        </w:tc>
        <w:tc>
          <w:tcPr>
            <w:tcW w:w="1134" w:type="dxa"/>
            <w:vAlign w:val="center"/>
          </w:tcPr>
          <w:p w14:paraId="05FF5090" w14:textId="77777777" w:rsidR="00026CEB" w:rsidRPr="001E374E" w:rsidRDefault="00026CEB" w:rsidP="009053A4">
            <w:pPr>
              <w:widowControl/>
              <w:spacing w:line="380" w:lineRule="exact"/>
              <w:jc w:val="center"/>
              <w:rPr>
                <w:b/>
                <w:w w:val="80"/>
                <w:sz w:val="24"/>
              </w:rPr>
            </w:pPr>
            <w:r w:rsidRPr="001E374E">
              <w:rPr>
                <w:b/>
                <w:w w:val="80"/>
                <w:sz w:val="24"/>
              </w:rPr>
              <w:t>开题日期</w:t>
            </w:r>
          </w:p>
        </w:tc>
        <w:tc>
          <w:tcPr>
            <w:tcW w:w="1552" w:type="dxa"/>
            <w:vAlign w:val="center"/>
          </w:tcPr>
          <w:p w14:paraId="2EC26726" w14:textId="77777777" w:rsidR="00026CEB" w:rsidRPr="001E374E" w:rsidRDefault="00026CEB" w:rsidP="009053A4">
            <w:pPr>
              <w:widowControl/>
              <w:spacing w:line="380" w:lineRule="exact"/>
              <w:jc w:val="center"/>
              <w:rPr>
                <w:w w:val="80"/>
                <w:sz w:val="24"/>
              </w:rPr>
            </w:pPr>
            <w:r w:rsidRPr="001E374E">
              <w:rPr>
                <w:w w:val="80"/>
                <w:sz w:val="24"/>
              </w:rPr>
              <w:t>2018.9.17</w:t>
            </w:r>
          </w:p>
        </w:tc>
      </w:tr>
      <w:tr w:rsidR="00026CEB" w:rsidRPr="001E374E" w14:paraId="5EC0F4D4" w14:textId="77777777" w:rsidTr="009053A4">
        <w:trPr>
          <w:trHeight w:val="630"/>
        </w:trPr>
        <w:tc>
          <w:tcPr>
            <w:tcW w:w="1141" w:type="dxa"/>
            <w:vAlign w:val="center"/>
          </w:tcPr>
          <w:p w14:paraId="47546810" w14:textId="77777777" w:rsidR="00026CEB" w:rsidRPr="001E374E" w:rsidRDefault="00026CEB" w:rsidP="009053A4">
            <w:pPr>
              <w:spacing w:line="380" w:lineRule="exact"/>
              <w:jc w:val="center"/>
              <w:rPr>
                <w:b/>
                <w:w w:val="80"/>
                <w:sz w:val="24"/>
              </w:rPr>
            </w:pPr>
            <w:r w:rsidRPr="001E374E">
              <w:rPr>
                <w:b/>
                <w:w w:val="80"/>
                <w:sz w:val="24"/>
              </w:rPr>
              <w:t>学</w:t>
            </w:r>
            <w:r w:rsidRPr="001E374E">
              <w:rPr>
                <w:b/>
                <w:w w:val="80"/>
                <w:sz w:val="24"/>
              </w:rPr>
              <w:t xml:space="preserve">  </w:t>
            </w:r>
            <w:r w:rsidRPr="001E374E">
              <w:rPr>
                <w:b/>
                <w:w w:val="80"/>
                <w:sz w:val="24"/>
              </w:rPr>
              <w:t>号</w:t>
            </w:r>
          </w:p>
        </w:tc>
        <w:tc>
          <w:tcPr>
            <w:tcW w:w="2127" w:type="dxa"/>
            <w:vAlign w:val="center"/>
          </w:tcPr>
          <w:p w14:paraId="0C28FC44" w14:textId="77777777" w:rsidR="00026CEB" w:rsidRPr="001E374E" w:rsidRDefault="00026CEB" w:rsidP="009053A4">
            <w:pPr>
              <w:spacing w:line="380" w:lineRule="exact"/>
              <w:jc w:val="center"/>
              <w:rPr>
                <w:w w:val="80"/>
                <w:sz w:val="24"/>
              </w:rPr>
            </w:pPr>
            <w:r w:rsidRPr="001E374E">
              <w:rPr>
                <w:w w:val="80"/>
                <w:sz w:val="24"/>
              </w:rPr>
              <w:t>1510403135</w:t>
            </w:r>
          </w:p>
        </w:tc>
        <w:tc>
          <w:tcPr>
            <w:tcW w:w="992" w:type="dxa"/>
            <w:vAlign w:val="center"/>
          </w:tcPr>
          <w:p w14:paraId="1B627700" w14:textId="77777777" w:rsidR="00026CEB" w:rsidRPr="001E374E" w:rsidRDefault="00026CEB" w:rsidP="009053A4">
            <w:pPr>
              <w:spacing w:line="380" w:lineRule="exact"/>
              <w:jc w:val="center"/>
              <w:rPr>
                <w:b/>
                <w:w w:val="80"/>
                <w:sz w:val="24"/>
              </w:rPr>
            </w:pPr>
            <w:r w:rsidRPr="001E374E">
              <w:rPr>
                <w:b/>
                <w:w w:val="80"/>
                <w:sz w:val="24"/>
              </w:rPr>
              <w:t>姓</w:t>
            </w:r>
            <w:r w:rsidRPr="001E374E">
              <w:rPr>
                <w:b/>
                <w:w w:val="80"/>
                <w:sz w:val="24"/>
              </w:rPr>
              <w:t xml:space="preserve">  </w:t>
            </w:r>
            <w:r w:rsidRPr="001E374E">
              <w:rPr>
                <w:b/>
                <w:w w:val="80"/>
                <w:sz w:val="24"/>
              </w:rPr>
              <w:t>名</w:t>
            </w:r>
          </w:p>
        </w:tc>
        <w:tc>
          <w:tcPr>
            <w:tcW w:w="1843" w:type="dxa"/>
            <w:vAlign w:val="center"/>
          </w:tcPr>
          <w:p w14:paraId="2B7BFA9E" w14:textId="77777777" w:rsidR="00026CEB" w:rsidRPr="001E374E" w:rsidRDefault="00026CEB" w:rsidP="009053A4">
            <w:pPr>
              <w:spacing w:line="380" w:lineRule="exact"/>
              <w:jc w:val="center"/>
              <w:rPr>
                <w:w w:val="80"/>
                <w:sz w:val="24"/>
              </w:rPr>
            </w:pPr>
            <w:r w:rsidRPr="001E374E">
              <w:rPr>
                <w:w w:val="80"/>
                <w:sz w:val="24"/>
              </w:rPr>
              <w:t>邓雨佳</w:t>
            </w:r>
          </w:p>
        </w:tc>
        <w:tc>
          <w:tcPr>
            <w:tcW w:w="1134" w:type="dxa"/>
            <w:vAlign w:val="center"/>
          </w:tcPr>
          <w:p w14:paraId="4E4A3B0A" w14:textId="77777777" w:rsidR="00026CEB" w:rsidRPr="001E374E" w:rsidRDefault="00026CEB" w:rsidP="009053A4">
            <w:pPr>
              <w:spacing w:line="380" w:lineRule="exact"/>
              <w:jc w:val="center"/>
              <w:rPr>
                <w:b/>
                <w:w w:val="80"/>
                <w:sz w:val="24"/>
              </w:rPr>
            </w:pPr>
            <w:r w:rsidRPr="001E374E">
              <w:rPr>
                <w:b/>
                <w:w w:val="80"/>
                <w:sz w:val="24"/>
              </w:rPr>
              <w:t>指导教师</w:t>
            </w:r>
          </w:p>
        </w:tc>
        <w:tc>
          <w:tcPr>
            <w:tcW w:w="1552" w:type="dxa"/>
            <w:vAlign w:val="center"/>
          </w:tcPr>
          <w:p w14:paraId="10C7DEF4" w14:textId="77777777" w:rsidR="00026CEB" w:rsidRPr="001E374E" w:rsidRDefault="00026CEB" w:rsidP="009053A4">
            <w:pPr>
              <w:spacing w:line="380" w:lineRule="exact"/>
              <w:jc w:val="center"/>
              <w:rPr>
                <w:w w:val="80"/>
                <w:sz w:val="24"/>
              </w:rPr>
            </w:pPr>
          </w:p>
        </w:tc>
      </w:tr>
      <w:tr w:rsidR="00026CEB" w:rsidRPr="001E374E" w14:paraId="4045BF74" w14:textId="77777777" w:rsidTr="009053A4">
        <w:trPr>
          <w:trHeight w:val="1905"/>
        </w:trPr>
        <w:tc>
          <w:tcPr>
            <w:tcW w:w="8789" w:type="dxa"/>
            <w:gridSpan w:val="6"/>
          </w:tcPr>
          <w:p w14:paraId="71661A65" w14:textId="7F28224B" w:rsidR="00A461CC" w:rsidRPr="001E374E" w:rsidRDefault="00026CEB" w:rsidP="006E4BE2">
            <w:pPr>
              <w:spacing w:line="336" w:lineRule="auto"/>
              <w:rPr>
                <w:b/>
                <w:bCs/>
                <w:sz w:val="24"/>
              </w:rPr>
            </w:pPr>
            <w:commentRangeStart w:id="0"/>
            <w:r w:rsidRPr="001E374E">
              <w:rPr>
                <w:b/>
                <w:bCs/>
                <w:sz w:val="24"/>
              </w:rPr>
              <w:t>Background of the translation</w:t>
            </w:r>
            <w:commentRangeEnd w:id="0"/>
            <w:r w:rsidR="007146A1" w:rsidRPr="001E374E">
              <w:rPr>
                <w:rStyle w:val="a9"/>
              </w:rPr>
              <w:commentReference w:id="0"/>
            </w:r>
            <w:r w:rsidR="00B94EF7" w:rsidRPr="001E374E">
              <w:rPr>
                <w:b/>
                <w:bCs/>
                <w:sz w:val="24"/>
              </w:rPr>
              <w:t>。</w:t>
            </w:r>
          </w:p>
          <w:p w14:paraId="2D67C584" w14:textId="7DC15078" w:rsidR="00980815" w:rsidRPr="001E374E" w:rsidRDefault="00B4556A" w:rsidP="00980815">
            <w:pPr>
              <w:pStyle w:val="aa"/>
              <w:spacing w:line="336" w:lineRule="auto"/>
              <w:ind w:left="360" w:firstLine="480"/>
              <w:rPr>
                <w:bCs/>
                <w:sz w:val="24"/>
              </w:rPr>
            </w:pPr>
            <w:r w:rsidRPr="001E374E">
              <w:rPr>
                <w:bCs/>
                <w:sz w:val="24"/>
              </w:rPr>
              <w:t xml:space="preserve"> </w:t>
            </w:r>
            <w:r w:rsidR="00980815" w:rsidRPr="001E374E">
              <w:rPr>
                <w:bCs/>
                <w:sz w:val="24"/>
              </w:rPr>
              <w:t>1.</w:t>
            </w:r>
            <w:r w:rsidR="00755180" w:rsidRPr="001E374E">
              <w:rPr>
                <w:bCs/>
                <w:sz w:val="24"/>
              </w:rPr>
              <w:t xml:space="preserve"> </w:t>
            </w:r>
            <w:r w:rsidR="00271A7B" w:rsidRPr="001E374E">
              <w:rPr>
                <w:bCs/>
                <w:sz w:val="24"/>
              </w:rPr>
              <w:t>Introduction</w:t>
            </w:r>
            <w:r w:rsidR="00980815" w:rsidRPr="001E374E">
              <w:rPr>
                <w:bCs/>
                <w:sz w:val="24"/>
              </w:rPr>
              <w:t xml:space="preserve"> </w:t>
            </w:r>
            <w:r w:rsidR="00755180" w:rsidRPr="001E374E">
              <w:rPr>
                <w:bCs/>
                <w:sz w:val="24"/>
              </w:rPr>
              <w:t>of Translation Project and Author</w:t>
            </w:r>
          </w:p>
          <w:p w14:paraId="01112921" w14:textId="7C3431B9" w:rsidR="00980815" w:rsidRPr="000C47F5" w:rsidRDefault="00980815" w:rsidP="00980815">
            <w:pPr>
              <w:spacing w:line="336" w:lineRule="auto"/>
              <w:ind w:firstLineChars="200" w:firstLine="480"/>
              <w:rPr>
                <w:bCs/>
                <w:i/>
                <w:sz w:val="24"/>
              </w:rPr>
            </w:pPr>
            <w:commentRangeStart w:id="1"/>
            <w:r w:rsidRPr="001E374E">
              <w:rPr>
                <w:bCs/>
                <w:sz w:val="24"/>
              </w:rPr>
              <w:t>The</w:t>
            </w:r>
            <w:commentRangeEnd w:id="1"/>
            <w:r w:rsidR="000E1120">
              <w:rPr>
                <w:rStyle w:val="a9"/>
              </w:rPr>
              <w:commentReference w:id="1"/>
            </w:r>
            <w:r w:rsidRPr="001E374E">
              <w:rPr>
                <w:bCs/>
                <w:sz w:val="24"/>
              </w:rPr>
              <w:t xml:space="preserve"> source material selected in this translation report is a non-published English financial science popular science book, </w:t>
            </w:r>
            <w:r w:rsidRPr="000C47F5">
              <w:rPr>
                <w:bCs/>
                <w:i/>
                <w:sz w:val="24"/>
              </w:rPr>
              <w:t>"</w:t>
            </w:r>
            <w:commentRangeStart w:id="2"/>
            <w:r w:rsidRPr="000C47F5">
              <w:rPr>
                <w:bCs/>
                <w:i/>
                <w:sz w:val="24"/>
              </w:rPr>
              <w:t>Digital</w:t>
            </w:r>
            <w:commentRangeEnd w:id="2"/>
            <w:r w:rsidR="000E1120">
              <w:rPr>
                <w:rStyle w:val="a9"/>
              </w:rPr>
              <w:commentReference w:id="2"/>
            </w:r>
            <w:r w:rsidRPr="000C47F5">
              <w:rPr>
                <w:bCs/>
                <w:i/>
                <w:sz w:val="24"/>
              </w:rPr>
              <w:t xml:space="preserve"> Human"</w:t>
            </w:r>
            <w:r w:rsidRPr="001E374E">
              <w:rPr>
                <w:bCs/>
                <w:sz w:val="24"/>
              </w:rPr>
              <w:t xml:space="preserve">. This book mainly covers the fourth industrial revolution of human beings in the fields of science, technology, commerce and finance, namely the digital era under the intelligence and </w:t>
            </w:r>
            <w:proofErr w:type="spellStart"/>
            <w:r w:rsidRPr="001E374E">
              <w:rPr>
                <w:bCs/>
                <w:sz w:val="24"/>
              </w:rPr>
              <w:t>informationization</w:t>
            </w:r>
            <w:proofErr w:type="spellEnd"/>
            <w:r w:rsidRPr="001E374E">
              <w:rPr>
                <w:bCs/>
                <w:sz w:val="24"/>
              </w:rPr>
              <w:t xml:space="preserve">, involving banks, robots, the Internet and other aspects. In the era of modern scientific and technological progress, one of the most influential is “financial technology”, which refers to a new format that uses advanced technologies such as big data, artificial intelligence, and blockchain to help improve the efficiency of the financial industry. </w:t>
            </w:r>
            <w:del w:id="3" w:author="李 亚星" w:date="2019-01-11T14:09:00Z">
              <w:r w:rsidRPr="001E374E" w:rsidDel="000E1120">
                <w:rPr>
                  <w:bCs/>
                  <w:sz w:val="24"/>
                </w:rPr>
                <w:delText>.</w:delText>
              </w:r>
            </w:del>
            <w:r w:rsidRPr="001E374E">
              <w:rPr>
                <w:bCs/>
                <w:sz w:val="24"/>
              </w:rPr>
              <w:t xml:space="preserve"> This will lead mankind into the fourth industrial revolution. The content of my translation is the fourth chapter of the book, </w:t>
            </w:r>
            <w:r w:rsidR="000C47F5" w:rsidRPr="000C47F5">
              <w:rPr>
                <w:bCs/>
                <w:i/>
                <w:sz w:val="24"/>
              </w:rPr>
              <w:t>"The Rise of the Robots</w:t>
            </w:r>
            <w:r w:rsidRPr="000C47F5">
              <w:rPr>
                <w:bCs/>
                <w:i/>
                <w:sz w:val="24"/>
              </w:rPr>
              <w:t>"</w:t>
            </w:r>
            <w:r w:rsidR="000C47F5">
              <w:rPr>
                <w:rFonts w:hint="eastAsia"/>
                <w:bCs/>
                <w:i/>
                <w:sz w:val="24"/>
              </w:rPr>
              <w:t>.</w:t>
            </w:r>
          </w:p>
          <w:p w14:paraId="044ECB3A" w14:textId="0A63981B" w:rsidR="00582473" w:rsidRPr="001E374E" w:rsidRDefault="00980815" w:rsidP="00980815">
            <w:pPr>
              <w:spacing w:line="336" w:lineRule="auto"/>
              <w:ind w:firstLineChars="200" w:firstLine="480"/>
              <w:rPr>
                <w:bCs/>
                <w:sz w:val="24"/>
              </w:rPr>
            </w:pPr>
            <w:r w:rsidRPr="001E374E">
              <w:rPr>
                <w:bCs/>
                <w:sz w:val="24"/>
              </w:rPr>
              <w:t xml:space="preserve">The author of the book is Chris Skinner, a freelance writer and </w:t>
            </w:r>
            <w:r w:rsidRPr="000C47F5">
              <w:rPr>
                <w:bCs/>
                <w:i/>
                <w:sz w:val="24"/>
              </w:rPr>
              <w:t>independent</w:t>
            </w:r>
            <w:r w:rsidRPr="001E374E">
              <w:rPr>
                <w:bCs/>
                <w:sz w:val="24"/>
              </w:rPr>
              <w:t xml:space="preserve"> critic in the UK for financial markets and financial technology. He is BBC News, Sky News, and CNBC. Resident commentator, and at the same time, he has held several senior positions in financial technology companies. His books include </w:t>
            </w:r>
            <w:r w:rsidRPr="000C47F5">
              <w:rPr>
                <w:bCs/>
                <w:i/>
                <w:sz w:val="24"/>
              </w:rPr>
              <w:t xml:space="preserve">Digital Bank, </w:t>
            </w:r>
            <w:proofErr w:type="spellStart"/>
            <w:r w:rsidRPr="000C47F5">
              <w:rPr>
                <w:bCs/>
                <w:i/>
                <w:sz w:val="24"/>
              </w:rPr>
              <w:t>ValueWeb</w:t>
            </w:r>
            <w:proofErr w:type="spellEnd"/>
            <w:r w:rsidRPr="000C47F5">
              <w:rPr>
                <w:bCs/>
                <w:i/>
                <w:sz w:val="24"/>
              </w:rPr>
              <w:t xml:space="preserve"> and Digital Human</w:t>
            </w:r>
            <w:r w:rsidRPr="001E374E">
              <w:rPr>
                <w:bCs/>
                <w:sz w:val="24"/>
              </w:rPr>
              <w:t>. He deeply analyzes technologies such as cryptocurrency, mobile Internet, Internet of Things, blockchain, etc., and has rich knowledge and unique insights on artificial intelligence development.</w:t>
            </w:r>
          </w:p>
          <w:p w14:paraId="413EE2BD" w14:textId="77777777" w:rsidR="001A284B" w:rsidRPr="001E374E" w:rsidRDefault="001A284B" w:rsidP="00980815">
            <w:pPr>
              <w:spacing w:line="336" w:lineRule="auto"/>
              <w:ind w:firstLineChars="200" w:firstLine="480"/>
              <w:rPr>
                <w:bCs/>
                <w:sz w:val="24"/>
              </w:rPr>
            </w:pPr>
          </w:p>
          <w:p w14:paraId="1C0BA9DE" w14:textId="2A25F90F" w:rsidR="00B84AC9" w:rsidRPr="001E374E" w:rsidRDefault="00B84AC9" w:rsidP="00B84AC9">
            <w:pPr>
              <w:pStyle w:val="aa"/>
              <w:spacing w:line="336" w:lineRule="auto"/>
              <w:ind w:left="360" w:firstLine="480"/>
              <w:rPr>
                <w:bCs/>
                <w:sz w:val="24"/>
              </w:rPr>
            </w:pPr>
            <w:r w:rsidRPr="001E374E">
              <w:rPr>
                <w:bCs/>
                <w:sz w:val="24"/>
              </w:rPr>
              <w:t xml:space="preserve">2. The </w:t>
            </w:r>
            <w:r w:rsidR="00755180" w:rsidRPr="001E374E">
              <w:rPr>
                <w:bCs/>
                <w:sz w:val="24"/>
              </w:rPr>
              <w:t xml:space="preserve">Specific Implementation and Requirements </w:t>
            </w:r>
          </w:p>
          <w:p w14:paraId="068073FB" w14:textId="77777777" w:rsidR="00B84AC9" w:rsidRPr="001E374E" w:rsidRDefault="00B84AC9" w:rsidP="00B84AC9">
            <w:pPr>
              <w:pStyle w:val="aa"/>
              <w:spacing w:line="336" w:lineRule="auto"/>
              <w:ind w:left="360" w:firstLine="480"/>
              <w:rPr>
                <w:bCs/>
                <w:sz w:val="24"/>
              </w:rPr>
            </w:pPr>
            <w:r w:rsidRPr="001E374E">
              <w:rPr>
                <w:bCs/>
                <w:sz w:val="24"/>
              </w:rPr>
              <w:t>First of all,</w:t>
            </w:r>
            <w:commentRangeStart w:id="4"/>
            <w:r w:rsidRPr="001E374E">
              <w:rPr>
                <w:bCs/>
                <w:sz w:val="24"/>
              </w:rPr>
              <w:t xml:space="preserve"> because we are undertaking a translation project, the division of labor is very clear. I am an interpreter in this translation project. In September, the publishing house issued a translation task and released a project start-up book. </w:t>
            </w:r>
            <w:commentRangeEnd w:id="4"/>
            <w:r w:rsidR="000E1120">
              <w:rPr>
                <w:rStyle w:val="a9"/>
              </w:rPr>
              <w:commentReference w:id="4"/>
            </w:r>
            <w:r w:rsidRPr="001E374E">
              <w:rPr>
                <w:bCs/>
                <w:sz w:val="24"/>
              </w:rPr>
              <w:t xml:space="preserve">The </w:t>
            </w:r>
            <w:commentRangeStart w:id="5"/>
            <w:r w:rsidRPr="001E374E">
              <w:rPr>
                <w:bCs/>
                <w:sz w:val="24"/>
              </w:rPr>
              <w:lastRenderedPageBreak/>
              <w:t>translation</w:t>
            </w:r>
            <w:commentRangeEnd w:id="5"/>
            <w:r w:rsidR="000E1120">
              <w:rPr>
                <w:rStyle w:val="a9"/>
              </w:rPr>
              <w:commentReference w:id="5"/>
            </w:r>
            <w:r w:rsidRPr="001E374E">
              <w:rPr>
                <w:bCs/>
                <w:sz w:val="24"/>
              </w:rPr>
              <w:t xml:space="preserve"> project content was indicated to the translators, and the project submission deadline and quality requirements were proposed. Then, the project manager will carry out the division of labor and content division of the group students, as well as the specific time schedule for extracting the glossary, submitting the first draft, reviewing the draft and final draft. The entire translation work took about a month and was finally summarized by the project manager.</w:t>
            </w:r>
          </w:p>
          <w:p w14:paraId="08EE1EDB" w14:textId="77777777" w:rsidR="00B84AC9" w:rsidRPr="001E374E" w:rsidRDefault="00B84AC9" w:rsidP="00B84AC9">
            <w:pPr>
              <w:pStyle w:val="aa"/>
              <w:spacing w:line="336" w:lineRule="auto"/>
              <w:ind w:left="360" w:firstLine="480"/>
              <w:rPr>
                <w:bCs/>
                <w:sz w:val="24"/>
              </w:rPr>
            </w:pPr>
            <w:r w:rsidRPr="001E374E">
              <w:rPr>
                <w:bCs/>
                <w:sz w:val="24"/>
              </w:rPr>
              <w:t xml:space="preserve">In terms of translation requirements, the quality of translation basically requires faithful original text, unified terminology and smooth communication. In addition, specific requirements are put forward for digital expression, vocabulary unification, and name </w:t>
            </w:r>
            <w:commentRangeStart w:id="6"/>
            <w:r w:rsidRPr="001E374E">
              <w:rPr>
                <w:bCs/>
                <w:sz w:val="24"/>
              </w:rPr>
              <w:t>translation</w:t>
            </w:r>
            <w:commentRangeEnd w:id="6"/>
            <w:r w:rsidR="000E1120">
              <w:rPr>
                <w:rStyle w:val="a9"/>
              </w:rPr>
              <w:commentReference w:id="6"/>
            </w:r>
            <w:r w:rsidRPr="001E374E">
              <w:rPr>
                <w:bCs/>
                <w:sz w:val="24"/>
              </w:rPr>
              <w:t>.</w:t>
            </w:r>
          </w:p>
          <w:p w14:paraId="322273A7" w14:textId="77777777" w:rsidR="00B84AC9" w:rsidRPr="001E374E" w:rsidRDefault="00B84AC9" w:rsidP="00B84AC9">
            <w:pPr>
              <w:pStyle w:val="aa"/>
              <w:spacing w:line="336" w:lineRule="auto"/>
              <w:ind w:left="360" w:firstLine="480"/>
              <w:rPr>
                <w:bCs/>
                <w:sz w:val="24"/>
              </w:rPr>
            </w:pPr>
          </w:p>
          <w:p w14:paraId="6EBB9B11" w14:textId="1FA549AA" w:rsidR="00B84AC9" w:rsidRPr="001E374E" w:rsidRDefault="00755180" w:rsidP="00B84AC9">
            <w:pPr>
              <w:pStyle w:val="aa"/>
              <w:spacing w:line="336" w:lineRule="auto"/>
              <w:ind w:left="360" w:firstLine="480"/>
              <w:rPr>
                <w:bCs/>
                <w:sz w:val="24"/>
              </w:rPr>
            </w:pPr>
            <w:r w:rsidRPr="001E374E">
              <w:rPr>
                <w:bCs/>
                <w:sz w:val="24"/>
              </w:rPr>
              <w:t>3. Introduction to Source Text C</w:t>
            </w:r>
            <w:r w:rsidR="00B84AC9" w:rsidRPr="001E374E">
              <w:rPr>
                <w:bCs/>
                <w:sz w:val="24"/>
              </w:rPr>
              <w:t>ontent</w:t>
            </w:r>
          </w:p>
          <w:p w14:paraId="2E38CD5E" w14:textId="1DC7EEFD" w:rsidR="00B84AC9" w:rsidRPr="001E374E" w:rsidRDefault="00B84AC9" w:rsidP="00B84AC9">
            <w:pPr>
              <w:pStyle w:val="aa"/>
              <w:spacing w:line="336" w:lineRule="auto"/>
              <w:ind w:left="360" w:firstLine="480"/>
              <w:rPr>
                <w:bCs/>
                <w:sz w:val="24"/>
              </w:rPr>
            </w:pPr>
            <w:r w:rsidRPr="001E374E">
              <w:rPr>
                <w:bCs/>
                <w:sz w:val="24"/>
              </w:rPr>
              <w:t xml:space="preserve">The content I translated is the fourth chapter of The Book, "The Rise of the Robots." The author mainly describes the changes that have taken place in the robot from the 20th century to the present, the imagination of robots after 2030 and the impact of robots on humans. Future artificial intelligence may not only replace human mechanical work, help humans deal with translation, bank loans, etc., but also bring some ethical problems to human beings. These questions have caused people to have a heated debate, and the article talks in detail about the different views of pessimists and optimists, but in the end the author did not agree with which side, but gave some examples to associate the future human space life. </w:t>
            </w:r>
            <w:del w:id="7" w:author="李 亚星" w:date="2019-01-11T14:15:00Z">
              <w:r w:rsidRPr="001E374E" w:rsidDel="000E1120">
                <w:rPr>
                  <w:bCs/>
                  <w:sz w:val="24"/>
                </w:rPr>
                <w:delText>Open end.</w:delText>
              </w:r>
            </w:del>
          </w:p>
          <w:p w14:paraId="542B6218" w14:textId="01CD59A0" w:rsidR="00B84AC9" w:rsidRPr="001E374E" w:rsidRDefault="00B84AC9" w:rsidP="00B84AC9">
            <w:pPr>
              <w:pStyle w:val="aa"/>
              <w:spacing w:line="336" w:lineRule="auto"/>
              <w:ind w:left="360" w:firstLine="480"/>
              <w:rPr>
                <w:bCs/>
                <w:sz w:val="24"/>
              </w:rPr>
            </w:pPr>
            <w:r w:rsidRPr="001E374E">
              <w:rPr>
                <w:bCs/>
                <w:sz w:val="24"/>
              </w:rPr>
              <w:t xml:space="preserve">This translation report takes "Human Intelligence" - the rise of robots as an example. Under the guidance of </w:t>
            </w:r>
            <w:proofErr w:type="spellStart"/>
            <w:r w:rsidRPr="001E374E">
              <w:rPr>
                <w:bCs/>
                <w:sz w:val="24"/>
              </w:rPr>
              <w:t>Skopostheorie</w:t>
            </w:r>
            <w:proofErr w:type="spellEnd"/>
            <w:r w:rsidRPr="001E374E">
              <w:rPr>
                <w:bCs/>
                <w:sz w:val="24"/>
              </w:rPr>
              <w:t xml:space="preserve">, it analyzes articles from three levels: text, sentence and vocabulary, and discusses the translation strategies of English-Chinese translation of financial science English </w:t>
            </w:r>
            <w:proofErr w:type="spellStart"/>
            <w:r w:rsidRPr="001E374E">
              <w:rPr>
                <w:bCs/>
                <w:sz w:val="24"/>
              </w:rPr>
              <w:t>texts</w:t>
            </w:r>
            <w:commentRangeStart w:id="8"/>
            <w:r w:rsidRPr="001E374E">
              <w:rPr>
                <w:bCs/>
                <w:sz w:val="24"/>
              </w:rPr>
              <w:t>.</w:t>
            </w:r>
            <w:del w:id="9" w:author="李 亚星" w:date="2019-01-11T14:15:00Z">
              <w:r w:rsidRPr="001E374E" w:rsidDel="000E1120">
                <w:rPr>
                  <w:bCs/>
                  <w:sz w:val="24"/>
                </w:rPr>
                <w:delText xml:space="preserve"> , </w:delText>
              </w:r>
            </w:del>
            <w:r w:rsidRPr="001E374E">
              <w:rPr>
                <w:bCs/>
                <w:sz w:val="24"/>
              </w:rPr>
              <w:t>methods</w:t>
            </w:r>
            <w:proofErr w:type="spellEnd"/>
            <w:r w:rsidRPr="001E374E">
              <w:rPr>
                <w:bCs/>
                <w:sz w:val="24"/>
              </w:rPr>
              <w:t xml:space="preserve"> and techniques</w:t>
            </w:r>
            <w:commentRangeEnd w:id="8"/>
            <w:r w:rsidR="000E1120">
              <w:rPr>
                <w:rStyle w:val="a9"/>
              </w:rPr>
              <w:commentReference w:id="8"/>
            </w:r>
            <w:r w:rsidRPr="001E374E">
              <w:rPr>
                <w:bCs/>
                <w:sz w:val="24"/>
              </w:rPr>
              <w:t xml:space="preserve">. </w:t>
            </w:r>
            <w:del w:id="10" w:author="李 亚星" w:date="2019-01-11T14:16:00Z">
              <w:r w:rsidRPr="001E374E" w:rsidDel="000E1120">
                <w:rPr>
                  <w:bCs/>
                  <w:sz w:val="24"/>
                </w:rPr>
                <w:delText>The contents of this translation report are mainly theoretical background, pre-translation preparation, case analysis, translation methods and challenges.</w:delText>
              </w:r>
            </w:del>
          </w:p>
          <w:p w14:paraId="1F5F0F7B" w14:textId="77777777" w:rsidR="00B84AC9" w:rsidRPr="001E374E" w:rsidRDefault="00B84AC9" w:rsidP="00B84AC9">
            <w:pPr>
              <w:pStyle w:val="aa"/>
              <w:spacing w:line="336" w:lineRule="auto"/>
              <w:ind w:left="360" w:firstLine="480"/>
              <w:rPr>
                <w:bCs/>
                <w:sz w:val="24"/>
              </w:rPr>
            </w:pPr>
          </w:p>
          <w:p w14:paraId="1CE1B694" w14:textId="1B95F2A2" w:rsidR="00B84AC9" w:rsidRPr="001E374E" w:rsidRDefault="00755180" w:rsidP="00B84AC9">
            <w:pPr>
              <w:pStyle w:val="aa"/>
              <w:spacing w:line="336" w:lineRule="auto"/>
              <w:ind w:left="360" w:firstLine="480"/>
              <w:rPr>
                <w:bCs/>
                <w:sz w:val="24"/>
              </w:rPr>
            </w:pPr>
            <w:commentRangeStart w:id="11"/>
            <w:r w:rsidRPr="001E374E">
              <w:rPr>
                <w:bCs/>
                <w:sz w:val="24"/>
              </w:rPr>
              <w:t xml:space="preserve">4. </w:t>
            </w:r>
            <w:r w:rsidR="000B1699">
              <w:rPr>
                <w:rFonts w:hint="eastAsia"/>
                <w:bCs/>
                <w:sz w:val="24"/>
              </w:rPr>
              <w:t xml:space="preserve">The </w:t>
            </w:r>
            <w:r w:rsidRPr="001E374E">
              <w:rPr>
                <w:bCs/>
                <w:sz w:val="24"/>
              </w:rPr>
              <w:t>Purpose of T</w:t>
            </w:r>
            <w:r w:rsidR="00B84AC9" w:rsidRPr="001E374E">
              <w:rPr>
                <w:bCs/>
                <w:sz w:val="24"/>
              </w:rPr>
              <w:t>ranslation</w:t>
            </w:r>
          </w:p>
          <w:p w14:paraId="1A261DE4" w14:textId="77777777" w:rsidR="00B84AC9" w:rsidRPr="001E374E" w:rsidRDefault="00B84AC9" w:rsidP="00B84AC9">
            <w:pPr>
              <w:pStyle w:val="aa"/>
              <w:spacing w:line="336" w:lineRule="auto"/>
              <w:ind w:left="360" w:firstLine="480"/>
              <w:rPr>
                <w:bCs/>
                <w:sz w:val="24"/>
              </w:rPr>
            </w:pPr>
            <w:r w:rsidRPr="001E374E">
              <w:rPr>
                <w:bCs/>
                <w:sz w:val="24"/>
              </w:rPr>
              <w:t xml:space="preserve">The purpose of translation is to accurately convey financial information and help relevant financial workers to effectively read and view books and materials of international finance, thereby facilitating their financial decision-making and financial business. At the same time, try to help the general public interested in </w:t>
            </w:r>
            <w:r w:rsidRPr="001E374E">
              <w:rPr>
                <w:bCs/>
                <w:sz w:val="24"/>
              </w:rPr>
              <w:lastRenderedPageBreak/>
              <w:t>financial English to effectively convey information.</w:t>
            </w:r>
          </w:p>
          <w:p w14:paraId="43556A4D" w14:textId="77777777" w:rsidR="00B84AC9" w:rsidRPr="001E374E" w:rsidRDefault="00B84AC9" w:rsidP="00B84AC9">
            <w:pPr>
              <w:pStyle w:val="aa"/>
              <w:spacing w:line="336" w:lineRule="auto"/>
              <w:ind w:left="360" w:firstLine="480"/>
              <w:rPr>
                <w:bCs/>
                <w:sz w:val="24"/>
              </w:rPr>
            </w:pPr>
          </w:p>
          <w:p w14:paraId="3EDBE7D6" w14:textId="625D8D01" w:rsidR="00B84AC9" w:rsidRPr="001E374E" w:rsidRDefault="00D30893" w:rsidP="00D30893">
            <w:pPr>
              <w:pStyle w:val="aa"/>
              <w:spacing w:line="336" w:lineRule="auto"/>
              <w:ind w:left="360" w:firstLine="440"/>
              <w:rPr>
                <w:bCs/>
                <w:sz w:val="22"/>
              </w:rPr>
            </w:pPr>
            <w:r w:rsidRPr="001E374E">
              <w:rPr>
                <w:bCs/>
                <w:sz w:val="22"/>
              </w:rPr>
              <w:t xml:space="preserve">5. </w:t>
            </w:r>
            <w:r w:rsidR="00B84AC9" w:rsidRPr="001E374E">
              <w:rPr>
                <w:bCs/>
                <w:sz w:val="22"/>
              </w:rPr>
              <w:t xml:space="preserve">The </w:t>
            </w:r>
            <w:r w:rsidR="00F863D8" w:rsidRPr="001E374E">
              <w:rPr>
                <w:bCs/>
                <w:sz w:val="22"/>
              </w:rPr>
              <w:t>Meaning o</w:t>
            </w:r>
            <w:r w:rsidRPr="001E374E">
              <w:rPr>
                <w:bCs/>
                <w:sz w:val="22"/>
              </w:rPr>
              <w:t>f Translation</w:t>
            </w:r>
            <w:commentRangeEnd w:id="11"/>
            <w:r w:rsidR="000E1120">
              <w:rPr>
                <w:rStyle w:val="a9"/>
              </w:rPr>
              <w:commentReference w:id="11"/>
            </w:r>
          </w:p>
          <w:p w14:paraId="1559CABF" w14:textId="77777777" w:rsidR="00B84AC9" w:rsidRPr="001E374E" w:rsidRDefault="00B84AC9" w:rsidP="00B84AC9">
            <w:pPr>
              <w:spacing w:line="336" w:lineRule="auto"/>
              <w:ind w:firstLineChars="200" w:firstLine="480"/>
              <w:rPr>
                <w:bCs/>
                <w:sz w:val="24"/>
              </w:rPr>
            </w:pPr>
            <w:r w:rsidRPr="001E374E">
              <w:rPr>
                <w:bCs/>
                <w:sz w:val="24"/>
              </w:rPr>
              <w:t>In the past 20 years, the development of digital democratization, robotics and artificial intelligence has affected the world's situation, and countries have released artificial intelligence related strategies. In addition, according to the “Global Financial Technology Popularization Survey Report 2017”, the financial technology penetration rate in emerging markets such as China last year was 46%, and 50% of consumers worldwide completed transfer and payment services through financial technology. In 2017, in an interview with Chris Skinner, observer of the Observer website, the author believes that "China's financial technology is leading the fourth human revolution, and the world's stereotype of China is changing."</w:t>
            </w:r>
          </w:p>
          <w:p w14:paraId="46BC48E8" w14:textId="30C3B83C" w:rsidR="00431029" w:rsidRPr="001E374E" w:rsidRDefault="00B84AC9" w:rsidP="00B84AC9">
            <w:pPr>
              <w:spacing w:line="360" w:lineRule="auto"/>
              <w:ind w:firstLineChars="200" w:firstLine="480"/>
              <w:rPr>
                <w:rFonts w:eastAsiaTheme="minorEastAsia"/>
                <w:sz w:val="24"/>
              </w:rPr>
            </w:pPr>
            <w:r w:rsidRPr="001E374E">
              <w:rPr>
                <w:bCs/>
                <w:sz w:val="24"/>
              </w:rPr>
              <w:t xml:space="preserve">It can be seen that due to the increasing frequency of international financial technology affairs, the importance of financial technology English is becoming more and more obvious. The professionalization of financial technology English has great significance for promoting international exchange and raising the level of people's understanding. However, many people in the financial sector in China are currently </w:t>
            </w:r>
            <w:commentRangeStart w:id="12"/>
            <w:r w:rsidRPr="001E374E">
              <w:rPr>
                <w:bCs/>
                <w:sz w:val="24"/>
              </w:rPr>
              <w:t>innocent</w:t>
            </w:r>
            <w:commentRangeEnd w:id="12"/>
            <w:r w:rsidR="000E1120">
              <w:rPr>
                <w:rStyle w:val="a9"/>
              </w:rPr>
              <w:commentReference w:id="12"/>
            </w:r>
            <w:r w:rsidRPr="001E374E">
              <w:rPr>
                <w:bCs/>
                <w:sz w:val="24"/>
              </w:rPr>
              <w:t xml:space="preserve"> or unable to translate the corresponding text materials. These situations have brought new requirements and challenges to the translation industry. At the same time, as </w:t>
            </w:r>
            <w:commentRangeStart w:id="13"/>
            <w:r w:rsidRPr="001E374E">
              <w:rPr>
                <w:bCs/>
                <w:sz w:val="24"/>
              </w:rPr>
              <w:t>a specialized English, FinTech</w:t>
            </w:r>
            <w:commentRangeEnd w:id="13"/>
            <w:r w:rsidR="000E1120">
              <w:rPr>
                <w:rStyle w:val="a9"/>
              </w:rPr>
              <w:commentReference w:id="13"/>
            </w:r>
            <w:r w:rsidRPr="001E374E">
              <w:rPr>
                <w:bCs/>
                <w:sz w:val="24"/>
              </w:rPr>
              <w:t xml:space="preserve"> has its own specific use environment. Therefore, it is necessary to use some translation theories to solve some problems in English-Chinese translation in financial English.</w:t>
            </w:r>
          </w:p>
        </w:tc>
      </w:tr>
      <w:tr w:rsidR="00026CEB" w:rsidRPr="001E374E" w14:paraId="40DAEB02" w14:textId="77777777" w:rsidTr="009053A4">
        <w:trPr>
          <w:trHeight w:val="3932"/>
        </w:trPr>
        <w:tc>
          <w:tcPr>
            <w:tcW w:w="8789" w:type="dxa"/>
            <w:gridSpan w:val="6"/>
          </w:tcPr>
          <w:p w14:paraId="4ECE9071" w14:textId="77777777" w:rsidR="00026CEB" w:rsidRPr="001E374E" w:rsidRDefault="00026CEB" w:rsidP="009053A4">
            <w:pPr>
              <w:spacing w:line="336" w:lineRule="auto"/>
              <w:rPr>
                <w:bCs/>
                <w:sz w:val="24"/>
              </w:rPr>
            </w:pPr>
            <w:r w:rsidRPr="001E374E">
              <w:rPr>
                <w:b/>
                <w:sz w:val="24"/>
              </w:rPr>
              <w:lastRenderedPageBreak/>
              <w:t>Contents of the translation report</w:t>
            </w:r>
            <w:r w:rsidRPr="001E374E">
              <w:rPr>
                <w:sz w:val="24"/>
              </w:rPr>
              <w:t xml:space="preserve"> </w:t>
            </w:r>
            <w:r w:rsidRPr="001E374E">
              <w:rPr>
                <w:bCs/>
                <w:sz w:val="24"/>
              </w:rPr>
              <w:t xml:space="preserve"> </w:t>
            </w:r>
          </w:p>
          <w:p w14:paraId="5A194C34" w14:textId="5255BCA3" w:rsidR="00DF4C51" w:rsidRPr="001E374E" w:rsidRDefault="00DF4C51" w:rsidP="00DF4C51">
            <w:pPr>
              <w:pStyle w:val="aa"/>
              <w:numPr>
                <w:ilvl w:val="0"/>
                <w:numId w:val="2"/>
              </w:numPr>
              <w:spacing w:line="336" w:lineRule="auto"/>
              <w:ind w:firstLineChars="0"/>
              <w:rPr>
                <w:bCs/>
                <w:sz w:val="24"/>
              </w:rPr>
            </w:pPr>
            <w:commentRangeStart w:id="14"/>
            <w:r w:rsidRPr="001E374E">
              <w:rPr>
                <w:bCs/>
                <w:sz w:val="24"/>
              </w:rPr>
              <w:t>Theoretical</w:t>
            </w:r>
            <w:commentRangeEnd w:id="14"/>
            <w:r w:rsidR="007F6570">
              <w:rPr>
                <w:rStyle w:val="a9"/>
              </w:rPr>
              <w:commentReference w:id="14"/>
            </w:r>
            <w:r w:rsidRPr="001E374E">
              <w:rPr>
                <w:bCs/>
                <w:sz w:val="24"/>
              </w:rPr>
              <w:t xml:space="preserve"> </w:t>
            </w:r>
            <w:r w:rsidR="001C5138" w:rsidRPr="001E374E">
              <w:rPr>
                <w:bCs/>
                <w:sz w:val="24"/>
              </w:rPr>
              <w:t>Framework</w:t>
            </w:r>
          </w:p>
          <w:p w14:paraId="178D50FE" w14:textId="77777777" w:rsidR="00DF4C51" w:rsidRPr="001E374E" w:rsidRDefault="00DF4C51" w:rsidP="00DF4C51">
            <w:pPr>
              <w:spacing w:line="336" w:lineRule="auto"/>
              <w:ind w:firstLineChars="200" w:firstLine="480"/>
              <w:rPr>
                <w:bCs/>
                <w:sz w:val="24"/>
              </w:rPr>
            </w:pPr>
            <w:proofErr w:type="spellStart"/>
            <w:r w:rsidRPr="001E374E">
              <w:rPr>
                <w:bCs/>
                <w:sz w:val="24"/>
              </w:rPr>
              <w:t>Skopos</w:t>
            </w:r>
            <w:proofErr w:type="spellEnd"/>
            <w:r w:rsidRPr="001E374E">
              <w:rPr>
                <w:bCs/>
                <w:sz w:val="24"/>
              </w:rPr>
              <w:t xml:space="preserve"> theory was proposed by German functional scholars Vermeer and </w:t>
            </w:r>
            <w:proofErr w:type="spellStart"/>
            <w:r w:rsidRPr="001E374E">
              <w:rPr>
                <w:bCs/>
                <w:sz w:val="24"/>
              </w:rPr>
              <w:t>Christane</w:t>
            </w:r>
            <w:proofErr w:type="spellEnd"/>
            <w:r w:rsidRPr="001E374E">
              <w:rPr>
                <w:bCs/>
                <w:sz w:val="24"/>
              </w:rPr>
              <w:t xml:space="preserve"> Nord. The core concept of applying the </w:t>
            </w:r>
            <w:proofErr w:type="spellStart"/>
            <w:r w:rsidRPr="001E374E">
              <w:rPr>
                <w:bCs/>
                <w:sz w:val="24"/>
              </w:rPr>
              <w:t>Skopos</w:t>
            </w:r>
            <w:proofErr w:type="spellEnd"/>
            <w:r w:rsidRPr="001E374E">
              <w:rPr>
                <w:bCs/>
                <w:sz w:val="24"/>
              </w:rPr>
              <w:t xml:space="preserve"> concept to translation theory is that the most important factor in the translation process is the purpose of the overall translation behavior. In Vermeer's teleological framework, one of the most important factors in determining the purpose of translation is the audience – the recipient of the translation. Each type of translation is directed at a certain audience, so translation is a discourse that is produced for a certain purpose and target audience in the target language context.</w:t>
            </w:r>
          </w:p>
          <w:p w14:paraId="2368DB8B" w14:textId="77777777" w:rsidR="00DF4C51" w:rsidRPr="001E374E" w:rsidRDefault="00DF4C51" w:rsidP="000E743C">
            <w:pPr>
              <w:spacing w:line="336" w:lineRule="auto"/>
              <w:ind w:firstLineChars="100" w:firstLine="240"/>
              <w:rPr>
                <w:bCs/>
                <w:sz w:val="24"/>
              </w:rPr>
            </w:pPr>
            <w:r w:rsidRPr="001E374E">
              <w:rPr>
                <w:bCs/>
                <w:sz w:val="24"/>
              </w:rPr>
              <w:t xml:space="preserve">1) </w:t>
            </w:r>
            <w:proofErr w:type="spellStart"/>
            <w:r w:rsidRPr="001E374E">
              <w:rPr>
                <w:bCs/>
                <w:sz w:val="24"/>
              </w:rPr>
              <w:t>Skopos</w:t>
            </w:r>
            <w:proofErr w:type="spellEnd"/>
            <w:r w:rsidRPr="001E374E">
              <w:rPr>
                <w:bCs/>
                <w:sz w:val="24"/>
              </w:rPr>
              <w:t xml:space="preserve"> rule: </w:t>
            </w:r>
            <w:proofErr w:type="spellStart"/>
            <w:r w:rsidRPr="001E374E">
              <w:rPr>
                <w:bCs/>
                <w:sz w:val="24"/>
              </w:rPr>
              <w:t>Skopos</w:t>
            </w:r>
            <w:proofErr w:type="spellEnd"/>
            <w:r w:rsidRPr="001E374E">
              <w:rPr>
                <w:bCs/>
                <w:sz w:val="24"/>
              </w:rPr>
              <w:t xml:space="preserve"> theory believes that the first principle followed by all </w:t>
            </w:r>
            <w:r w:rsidRPr="001E374E">
              <w:rPr>
                <w:bCs/>
                <w:sz w:val="24"/>
              </w:rPr>
              <w:lastRenderedPageBreak/>
              <w:t>translation activities is the “principle of purpose”, that is, the translation should be able to function in the context of the translation of the language and culture. .</w:t>
            </w:r>
          </w:p>
          <w:p w14:paraId="08BB30FA" w14:textId="77777777" w:rsidR="00DF4C51" w:rsidRPr="001E374E" w:rsidRDefault="00DF4C51" w:rsidP="000E743C">
            <w:pPr>
              <w:spacing w:line="336" w:lineRule="auto"/>
              <w:ind w:firstLineChars="200" w:firstLine="480"/>
              <w:rPr>
                <w:bCs/>
                <w:sz w:val="24"/>
              </w:rPr>
            </w:pPr>
            <w:r w:rsidRPr="001E374E">
              <w:rPr>
                <w:bCs/>
                <w:sz w:val="24"/>
              </w:rPr>
              <w:t>2) The principle of coherence: coherence rule means that the translation must conform to the intra-textual coherence standard, that is, the translation is readable and acceptable, enabling the recipient to understand and translate the culture of the language. And meaningful in the communicative context of using translations.</w:t>
            </w:r>
          </w:p>
          <w:p w14:paraId="10529342" w14:textId="77777777" w:rsidR="00DF4C51" w:rsidRPr="001E374E" w:rsidRDefault="00DF4C51" w:rsidP="000E743C">
            <w:pPr>
              <w:spacing w:line="336" w:lineRule="auto"/>
              <w:ind w:firstLineChars="200" w:firstLine="480"/>
              <w:rPr>
                <w:bCs/>
                <w:sz w:val="24"/>
              </w:rPr>
            </w:pPr>
            <w:r w:rsidRPr="001E374E">
              <w:rPr>
                <w:bCs/>
                <w:sz w:val="24"/>
              </w:rPr>
              <w:t>3) The principle of fidelity: The fidelity rule means that there should be inter-textual coherence between the original text and the translation.</w:t>
            </w:r>
          </w:p>
          <w:p w14:paraId="042F925D" w14:textId="4AE7F370" w:rsidR="001E2B3A" w:rsidRPr="001E374E" w:rsidRDefault="00DF4C51" w:rsidP="000E743C">
            <w:pPr>
              <w:spacing w:line="336" w:lineRule="auto"/>
              <w:ind w:firstLineChars="150" w:firstLine="360"/>
              <w:rPr>
                <w:bCs/>
                <w:sz w:val="24"/>
              </w:rPr>
            </w:pPr>
            <w:r w:rsidRPr="001E374E">
              <w:rPr>
                <w:bCs/>
                <w:sz w:val="24"/>
              </w:rPr>
              <w:t>4) Loyalty principle: Due to differences in cultural patterns, people in different cultural backgrounds have different views on good translations.</w:t>
            </w:r>
          </w:p>
          <w:p w14:paraId="43B04053" w14:textId="77777777" w:rsidR="00735014" w:rsidRPr="001E374E" w:rsidRDefault="00735014" w:rsidP="006F3D84">
            <w:pPr>
              <w:spacing w:line="336" w:lineRule="auto"/>
              <w:ind w:left="840"/>
              <w:rPr>
                <w:bCs/>
                <w:sz w:val="24"/>
              </w:rPr>
            </w:pPr>
          </w:p>
          <w:p w14:paraId="3D79B24C" w14:textId="301DDC70" w:rsidR="0091367B" w:rsidRPr="001E374E" w:rsidRDefault="001C5138" w:rsidP="0091367B">
            <w:pPr>
              <w:pStyle w:val="aa"/>
              <w:spacing w:line="336" w:lineRule="auto"/>
              <w:ind w:left="840" w:firstLineChars="0" w:firstLine="0"/>
              <w:rPr>
                <w:bCs/>
                <w:sz w:val="24"/>
              </w:rPr>
            </w:pPr>
            <w:r w:rsidRPr="001E374E">
              <w:rPr>
                <w:bCs/>
                <w:sz w:val="24"/>
              </w:rPr>
              <w:t xml:space="preserve">2. </w:t>
            </w:r>
            <w:r w:rsidR="0091367B" w:rsidRPr="001E374E">
              <w:rPr>
                <w:bCs/>
                <w:sz w:val="24"/>
              </w:rPr>
              <w:t xml:space="preserve">Preparation </w:t>
            </w:r>
            <w:r w:rsidRPr="001E374E">
              <w:rPr>
                <w:bCs/>
                <w:sz w:val="24"/>
              </w:rPr>
              <w:t>For Translation</w:t>
            </w:r>
          </w:p>
          <w:p w14:paraId="00B9E74D" w14:textId="77777777" w:rsidR="0091367B" w:rsidRPr="001E374E" w:rsidRDefault="0091367B" w:rsidP="0091367B">
            <w:pPr>
              <w:pStyle w:val="aa"/>
              <w:spacing w:line="336" w:lineRule="auto"/>
              <w:ind w:left="840" w:firstLineChars="0" w:firstLine="0"/>
              <w:rPr>
                <w:bCs/>
                <w:sz w:val="24"/>
              </w:rPr>
            </w:pPr>
            <w:r w:rsidRPr="001E374E">
              <w:rPr>
                <w:bCs/>
                <w:sz w:val="24"/>
              </w:rPr>
              <w:t>2.1 Translation Resources</w:t>
            </w:r>
          </w:p>
          <w:p w14:paraId="38EB5963" w14:textId="2F398131" w:rsidR="0091367B" w:rsidRPr="001E374E" w:rsidRDefault="0091367B" w:rsidP="0091367B">
            <w:pPr>
              <w:spacing w:line="336" w:lineRule="auto"/>
              <w:rPr>
                <w:bCs/>
                <w:sz w:val="24"/>
              </w:rPr>
            </w:pPr>
            <w:r w:rsidRPr="001E374E">
              <w:rPr>
                <w:bCs/>
                <w:sz w:val="24"/>
              </w:rPr>
              <w:t xml:space="preserve">1) Translation tools: ABBYY FineReader 12, pdf, Microsoft Word, </w:t>
            </w:r>
            <w:proofErr w:type="spellStart"/>
            <w:r w:rsidRPr="001E374E">
              <w:rPr>
                <w:bCs/>
                <w:sz w:val="24"/>
              </w:rPr>
              <w:t>Tmxmall</w:t>
            </w:r>
            <w:proofErr w:type="spellEnd"/>
            <w:r w:rsidRPr="001E374E">
              <w:rPr>
                <w:bCs/>
                <w:sz w:val="24"/>
              </w:rPr>
              <w:t xml:space="preserve">, Baidu, Google, Wikipedia, Jane, China Knowledge Network, Taobao Baba, Jane, </w:t>
            </w:r>
            <w:proofErr w:type="spellStart"/>
            <w:r w:rsidRPr="001E374E">
              <w:rPr>
                <w:bCs/>
                <w:sz w:val="24"/>
              </w:rPr>
              <w:t>Github</w:t>
            </w:r>
            <w:proofErr w:type="spellEnd"/>
            <w:r w:rsidRPr="001E374E">
              <w:rPr>
                <w:bCs/>
                <w:sz w:val="24"/>
              </w:rPr>
              <w:t xml:space="preserve">, Oxford Dictionary, Chinese-English Science Dictionary, Sohu.com, etc. Major news </w:t>
            </w:r>
            <w:proofErr w:type="spellStart"/>
            <w:r w:rsidRPr="001E374E">
              <w:rPr>
                <w:bCs/>
                <w:sz w:val="24"/>
              </w:rPr>
              <w:t>sites,etc</w:t>
            </w:r>
            <w:proofErr w:type="spellEnd"/>
          </w:p>
          <w:p w14:paraId="77087595" w14:textId="4917DB8F" w:rsidR="00D72511" w:rsidRPr="001E374E" w:rsidRDefault="001C5138" w:rsidP="00D72511">
            <w:pPr>
              <w:spacing w:line="336" w:lineRule="auto"/>
              <w:ind w:firstLineChars="250" w:firstLine="600"/>
              <w:rPr>
                <w:bCs/>
                <w:sz w:val="24"/>
              </w:rPr>
            </w:pPr>
            <w:r w:rsidRPr="001E374E">
              <w:rPr>
                <w:bCs/>
                <w:sz w:val="24"/>
              </w:rPr>
              <w:t xml:space="preserve">2.2 </w:t>
            </w:r>
            <w:r w:rsidR="00D72511" w:rsidRPr="001E374E">
              <w:rPr>
                <w:bCs/>
                <w:sz w:val="24"/>
              </w:rPr>
              <w:t xml:space="preserve">Translation </w:t>
            </w:r>
            <w:r w:rsidRPr="001E374E">
              <w:rPr>
                <w:bCs/>
                <w:sz w:val="24"/>
              </w:rPr>
              <w:t>Literature:</w:t>
            </w:r>
          </w:p>
          <w:p w14:paraId="0A5CA056" w14:textId="1A93BA0F" w:rsidR="006E565E" w:rsidRPr="001E374E" w:rsidRDefault="006E565E" w:rsidP="00D72511">
            <w:pPr>
              <w:spacing w:line="336" w:lineRule="auto"/>
              <w:ind w:firstLineChars="200" w:firstLine="480"/>
              <w:rPr>
                <w:sz w:val="24"/>
              </w:rPr>
            </w:pPr>
            <w:r w:rsidRPr="001E374E">
              <w:rPr>
                <w:sz w:val="24"/>
              </w:rPr>
              <w:t>Pre-translation, financial science knowledge</w:t>
            </w:r>
            <w:commentRangeStart w:id="15"/>
            <w:r w:rsidRPr="001E374E">
              <w:rPr>
                <w:sz w:val="24"/>
              </w:rPr>
              <w:t xml:space="preserve"> reserve </w:t>
            </w:r>
            <w:commentRangeEnd w:id="15"/>
            <w:r w:rsidR="007F6570">
              <w:rPr>
                <w:rStyle w:val="a9"/>
              </w:rPr>
              <w:commentReference w:id="15"/>
            </w:r>
            <w:r w:rsidRPr="001E374E">
              <w:rPr>
                <w:sz w:val="24"/>
              </w:rPr>
              <w:t xml:space="preserve">and glossary extraction: the </w:t>
            </w:r>
            <w:commentRangeStart w:id="16"/>
            <w:r w:rsidRPr="001E374E">
              <w:rPr>
                <w:sz w:val="24"/>
              </w:rPr>
              <w:t xml:space="preserve">original author's Chinese translation works </w:t>
            </w:r>
            <w:commentRangeEnd w:id="16"/>
            <w:r w:rsidR="007F6570">
              <w:rPr>
                <w:rStyle w:val="a9"/>
              </w:rPr>
              <w:commentReference w:id="16"/>
            </w:r>
            <w:r w:rsidRPr="00B26765">
              <w:rPr>
                <w:i/>
                <w:sz w:val="24"/>
              </w:rPr>
              <w:t>"FinTech, the advent of the era of financial technology"</w:t>
            </w:r>
            <w:r w:rsidRPr="001E374E">
              <w:rPr>
                <w:sz w:val="24"/>
              </w:rPr>
              <w:t xml:space="preserve">, observer website special agent </w:t>
            </w:r>
            <w:proofErr w:type="spellStart"/>
            <w:r w:rsidRPr="001E374E">
              <w:rPr>
                <w:sz w:val="24"/>
              </w:rPr>
              <w:t>Qiu</w:t>
            </w:r>
            <w:proofErr w:type="spellEnd"/>
            <w:r w:rsidRPr="001E374E">
              <w:rPr>
                <w:sz w:val="24"/>
              </w:rPr>
              <w:t xml:space="preserve"> Yi interview with the original author, Klaus Schwab </w:t>
            </w:r>
            <w:proofErr w:type="gramStart"/>
            <w:r w:rsidRPr="001E374E">
              <w:rPr>
                <w:sz w:val="24"/>
              </w:rPr>
              <w:t>( Klaus</w:t>
            </w:r>
            <w:proofErr w:type="gramEnd"/>
            <w:r w:rsidRPr="001E374E">
              <w:rPr>
                <w:sz w:val="24"/>
              </w:rPr>
              <w:t xml:space="preserve"> Schwab)'s Chinese translation works </w:t>
            </w:r>
            <w:r w:rsidRPr="00B26765">
              <w:rPr>
                <w:i/>
                <w:sz w:val="24"/>
              </w:rPr>
              <w:t>"The Fourth Industrial Revolution"</w:t>
            </w:r>
            <w:r w:rsidRPr="001E374E">
              <w:rPr>
                <w:sz w:val="24"/>
              </w:rPr>
              <w:t xml:space="preserve">, </w:t>
            </w:r>
            <w:r w:rsidRPr="00B26765">
              <w:rPr>
                <w:i/>
                <w:sz w:val="24"/>
              </w:rPr>
              <w:t>"2017 Global Financial Technology Popularization Survey Report"</w:t>
            </w:r>
            <w:r w:rsidRPr="001E374E">
              <w:rPr>
                <w:sz w:val="24"/>
              </w:rPr>
              <w:t xml:space="preserve"> and so on.</w:t>
            </w:r>
          </w:p>
          <w:p w14:paraId="1E7FB765" w14:textId="77777777" w:rsidR="006E565E" w:rsidRPr="001E374E" w:rsidRDefault="006E565E" w:rsidP="006E565E">
            <w:pPr>
              <w:spacing w:line="336" w:lineRule="auto"/>
              <w:ind w:firstLineChars="200" w:firstLine="480"/>
              <w:rPr>
                <w:sz w:val="24"/>
              </w:rPr>
            </w:pPr>
            <w:r w:rsidRPr="001E374E">
              <w:rPr>
                <w:sz w:val="24"/>
              </w:rPr>
              <w:t xml:space="preserve">In translation, parallel text: </w:t>
            </w:r>
            <w:r w:rsidRPr="00B26765">
              <w:rPr>
                <w:i/>
                <w:sz w:val="24"/>
              </w:rPr>
              <w:t>"For the Bristlecone Snag", "The Great A.I. Awakening"</w:t>
            </w:r>
            <w:r w:rsidRPr="001E374E">
              <w:rPr>
                <w:sz w:val="24"/>
              </w:rPr>
              <w:t>, Baidu Encyclopedia and other websites.</w:t>
            </w:r>
          </w:p>
          <w:p w14:paraId="7FA389E4" w14:textId="1D38CAEC" w:rsidR="0023256A" w:rsidRPr="001E374E" w:rsidRDefault="006E565E" w:rsidP="006E565E">
            <w:pPr>
              <w:spacing w:line="336" w:lineRule="auto"/>
              <w:ind w:firstLineChars="200" w:firstLine="480"/>
              <w:rPr>
                <w:sz w:val="24"/>
              </w:rPr>
            </w:pPr>
            <w:r w:rsidRPr="001E374E">
              <w:rPr>
                <w:sz w:val="24"/>
              </w:rPr>
              <w:t xml:space="preserve">Translation and Post-translation, Translation Theory: </w:t>
            </w:r>
            <w:commentRangeStart w:id="17"/>
            <w:r w:rsidR="008A7388" w:rsidRPr="008A7388">
              <w:rPr>
                <w:rFonts w:hint="eastAsia"/>
                <w:sz w:val="24"/>
              </w:rPr>
              <w:t>《翻译研究中的概念混淆——以“翻译策略”、“翻译方法”和“翻译技巧”为例》，《金融英语探讨》，《目的论指导下的金融英语探讨》，《从科技英语文体看科技英语翻译中的异化与归化》</w:t>
            </w:r>
            <w:commentRangeEnd w:id="17"/>
            <w:r w:rsidR="007F6570">
              <w:rPr>
                <w:rStyle w:val="a9"/>
              </w:rPr>
              <w:commentReference w:id="17"/>
            </w:r>
            <w:r w:rsidR="008A7388">
              <w:rPr>
                <w:rFonts w:hint="eastAsia"/>
                <w:sz w:val="24"/>
              </w:rPr>
              <w:t>etc</w:t>
            </w:r>
            <w:r w:rsidRPr="001E374E">
              <w:rPr>
                <w:sz w:val="24"/>
              </w:rPr>
              <w:t>.</w:t>
            </w:r>
          </w:p>
          <w:p w14:paraId="5DC2945B" w14:textId="77777777" w:rsidR="006E565E" w:rsidRPr="001E374E" w:rsidRDefault="006E565E" w:rsidP="006E565E">
            <w:pPr>
              <w:spacing w:line="336" w:lineRule="auto"/>
              <w:ind w:firstLineChars="200" w:firstLine="480"/>
              <w:rPr>
                <w:sz w:val="24"/>
              </w:rPr>
            </w:pPr>
          </w:p>
          <w:p w14:paraId="4380F25A" w14:textId="037BB63C" w:rsidR="00735014" w:rsidRPr="001E374E" w:rsidRDefault="001C5138" w:rsidP="00735014">
            <w:pPr>
              <w:spacing w:line="336" w:lineRule="auto"/>
              <w:ind w:firstLineChars="200" w:firstLine="480"/>
              <w:rPr>
                <w:sz w:val="24"/>
              </w:rPr>
            </w:pPr>
            <w:r w:rsidRPr="001E374E">
              <w:rPr>
                <w:sz w:val="24"/>
              </w:rPr>
              <w:t xml:space="preserve">2.2 </w:t>
            </w:r>
            <w:commentRangeStart w:id="18"/>
            <w:r w:rsidR="00735014" w:rsidRPr="001E374E">
              <w:rPr>
                <w:sz w:val="24"/>
              </w:rPr>
              <w:t xml:space="preserve">Characteristics </w:t>
            </w:r>
            <w:r>
              <w:rPr>
                <w:rFonts w:hint="eastAsia"/>
                <w:sz w:val="24"/>
              </w:rPr>
              <w:t>o</w:t>
            </w:r>
            <w:r w:rsidRPr="001E374E">
              <w:rPr>
                <w:sz w:val="24"/>
              </w:rPr>
              <w:t>f Source Materials</w:t>
            </w:r>
            <w:commentRangeEnd w:id="18"/>
            <w:r w:rsidR="007F6570">
              <w:rPr>
                <w:rStyle w:val="a9"/>
              </w:rPr>
              <w:commentReference w:id="18"/>
            </w:r>
          </w:p>
          <w:p w14:paraId="44DE476E" w14:textId="77777777" w:rsidR="00735014" w:rsidRPr="001E374E" w:rsidRDefault="00735014" w:rsidP="00735014">
            <w:pPr>
              <w:spacing w:line="336" w:lineRule="auto"/>
              <w:ind w:firstLineChars="200" w:firstLine="480"/>
              <w:rPr>
                <w:sz w:val="24"/>
              </w:rPr>
            </w:pPr>
            <w:r w:rsidRPr="001E374E">
              <w:rPr>
                <w:sz w:val="24"/>
              </w:rPr>
              <w:t>1) Vocabulary level: There are many technical terms.</w:t>
            </w:r>
          </w:p>
          <w:p w14:paraId="1E670D8C" w14:textId="236D2315" w:rsidR="00735014" w:rsidRPr="001E374E" w:rsidRDefault="00735014" w:rsidP="00735014">
            <w:pPr>
              <w:spacing w:line="336" w:lineRule="auto"/>
              <w:ind w:firstLineChars="200" w:firstLine="480"/>
              <w:rPr>
                <w:sz w:val="24"/>
              </w:rPr>
            </w:pPr>
            <w:r w:rsidRPr="001E374E">
              <w:rPr>
                <w:sz w:val="24"/>
              </w:rPr>
              <w:t>(1) Pr</w:t>
            </w:r>
            <w:r w:rsidR="00A94E3C">
              <w:rPr>
                <w:sz w:val="24"/>
              </w:rPr>
              <w:t>ofessional vocabulary. Such as</w:t>
            </w:r>
            <w:r w:rsidR="00A94E3C">
              <w:rPr>
                <w:rFonts w:hint="eastAsia"/>
                <w:sz w:val="24"/>
              </w:rPr>
              <w:t xml:space="preserve"> </w:t>
            </w:r>
            <w:r w:rsidRPr="001E374E">
              <w:rPr>
                <w:sz w:val="24"/>
              </w:rPr>
              <w:t>bitcoin (bitcoin), etc.</w:t>
            </w:r>
          </w:p>
          <w:p w14:paraId="727F6B61" w14:textId="68686051" w:rsidR="00735014" w:rsidRPr="001E374E" w:rsidRDefault="00A94E3C" w:rsidP="00735014">
            <w:pPr>
              <w:spacing w:line="336" w:lineRule="auto"/>
              <w:ind w:firstLineChars="200" w:firstLine="480"/>
              <w:rPr>
                <w:sz w:val="24"/>
              </w:rPr>
            </w:pPr>
            <w:r>
              <w:rPr>
                <w:sz w:val="24"/>
              </w:rPr>
              <w:lastRenderedPageBreak/>
              <w:t>(2) Proper nouns. Such as</w:t>
            </w:r>
            <w:r>
              <w:rPr>
                <w:rFonts w:hint="eastAsia"/>
                <w:sz w:val="24"/>
              </w:rPr>
              <w:t xml:space="preserve"> </w:t>
            </w:r>
            <w:r w:rsidR="00735014" w:rsidRPr="001E374E">
              <w:rPr>
                <w:sz w:val="24"/>
              </w:rPr>
              <w:t>The Turing Test, etc.</w:t>
            </w:r>
          </w:p>
          <w:p w14:paraId="1D4758EF" w14:textId="77777777" w:rsidR="00735014" w:rsidRPr="001E374E" w:rsidRDefault="00735014" w:rsidP="00735014">
            <w:pPr>
              <w:spacing w:line="336" w:lineRule="auto"/>
              <w:ind w:firstLineChars="200" w:firstLine="480"/>
              <w:rPr>
                <w:sz w:val="24"/>
              </w:rPr>
            </w:pPr>
            <w:r w:rsidRPr="001E374E">
              <w:rPr>
                <w:sz w:val="24"/>
              </w:rPr>
              <w:t>(3) The specific meaning of a generic English word. Such as starting package, etc.</w:t>
            </w:r>
          </w:p>
          <w:p w14:paraId="552B837E" w14:textId="204A6920" w:rsidR="00735014" w:rsidRPr="001E374E" w:rsidRDefault="00735014" w:rsidP="00735014">
            <w:pPr>
              <w:spacing w:line="336" w:lineRule="auto"/>
              <w:ind w:firstLineChars="200" w:firstLine="480"/>
              <w:rPr>
                <w:sz w:val="24"/>
              </w:rPr>
            </w:pPr>
            <w:r w:rsidRPr="001E374E">
              <w:rPr>
                <w:sz w:val="24"/>
              </w:rPr>
              <w:t>(4) Contractive word</w:t>
            </w:r>
            <w:r w:rsidR="00A94E3C">
              <w:rPr>
                <w:sz w:val="24"/>
              </w:rPr>
              <w:t>s are used frequently. Such as</w:t>
            </w:r>
            <w:r w:rsidR="00A94E3C">
              <w:rPr>
                <w:rFonts w:hint="eastAsia"/>
                <w:sz w:val="24"/>
              </w:rPr>
              <w:t xml:space="preserve"> </w:t>
            </w:r>
            <w:r w:rsidRPr="001E374E">
              <w:rPr>
                <w:sz w:val="24"/>
              </w:rPr>
              <w:t>AT&amp;T (American Telephone and Telegraph Corporation), etc.</w:t>
            </w:r>
          </w:p>
          <w:p w14:paraId="01605B3C" w14:textId="77777777" w:rsidR="00735014" w:rsidRPr="001E374E" w:rsidRDefault="00735014" w:rsidP="00735014">
            <w:pPr>
              <w:spacing w:line="336" w:lineRule="auto"/>
              <w:ind w:firstLineChars="200" w:firstLine="480"/>
              <w:rPr>
                <w:sz w:val="24"/>
              </w:rPr>
            </w:pPr>
            <w:r w:rsidRPr="001E374E">
              <w:rPr>
                <w:sz w:val="24"/>
              </w:rPr>
              <w:t xml:space="preserve">(5) New words derived from word formation. </w:t>
            </w:r>
            <w:proofErr w:type="spellStart"/>
            <w:r w:rsidRPr="001E374E">
              <w:rPr>
                <w:sz w:val="24"/>
              </w:rPr>
              <w:t>GoogleJs</w:t>
            </w:r>
            <w:proofErr w:type="spellEnd"/>
            <w:r w:rsidRPr="001E374E">
              <w:rPr>
                <w:sz w:val="24"/>
              </w:rPr>
              <w:t xml:space="preserve"> (Google Java Script), etc.</w:t>
            </w:r>
          </w:p>
          <w:p w14:paraId="6898B3D5" w14:textId="77777777" w:rsidR="00735014" w:rsidRPr="001E374E" w:rsidRDefault="00735014" w:rsidP="00735014">
            <w:pPr>
              <w:spacing w:line="336" w:lineRule="auto"/>
              <w:ind w:firstLineChars="200" w:firstLine="480"/>
              <w:rPr>
                <w:sz w:val="24"/>
              </w:rPr>
            </w:pPr>
            <w:r w:rsidRPr="001E374E">
              <w:rPr>
                <w:sz w:val="24"/>
              </w:rPr>
              <w:t>2) Sentence level: long sentences. There are many long sentences in the article that consist of several clauses, which require a variety of translation strategies, methods and techniques. At the same time, there are very few literary sentences.</w:t>
            </w:r>
          </w:p>
          <w:p w14:paraId="4537E492" w14:textId="240BD3B4" w:rsidR="00735014" w:rsidRPr="001E374E" w:rsidRDefault="00735014" w:rsidP="00735014">
            <w:pPr>
              <w:spacing w:line="336" w:lineRule="auto"/>
              <w:ind w:firstLineChars="200" w:firstLine="480"/>
              <w:rPr>
                <w:sz w:val="24"/>
              </w:rPr>
            </w:pPr>
            <w:r w:rsidRPr="001E374E">
              <w:rPr>
                <w:sz w:val="24"/>
              </w:rPr>
              <w:t xml:space="preserve">3) Chapter level: This article is a financial science and technology English </w:t>
            </w:r>
            <w:del w:id="19" w:author="李 亚星" w:date="2019-01-11T14:25:00Z">
              <w:r w:rsidRPr="001E374E" w:rsidDel="007F6570">
                <w:rPr>
                  <w:rFonts w:hint="eastAsia"/>
                  <w:sz w:val="24"/>
                </w:rPr>
                <w:delText>class</w:delText>
              </w:r>
            </w:del>
            <w:ins w:id="20" w:author="李 亚星" w:date="2019-01-11T14:25:00Z">
              <w:r w:rsidR="007F6570">
                <w:rPr>
                  <w:rFonts w:hint="eastAsia"/>
                  <w:sz w:val="24"/>
                </w:rPr>
                <w:t>text</w:t>
              </w:r>
            </w:ins>
            <w:r w:rsidRPr="001E374E">
              <w:rPr>
                <w:sz w:val="24"/>
              </w:rPr>
              <w:t xml:space="preserve"> with obvious stylistic features. Financial English is a type of technical English.</w:t>
            </w:r>
          </w:p>
          <w:p w14:paraId="0C489374" w14:textId="742E7329" w:rsidR="00735014" w:rsidRPr="001E374E" w:rsidRDefault="00735014" w:rsidP="00735014">
            <w:pPr>
              <w:spacing w:line="336" w:lineRule="auto"/>
              <w:ind w:firstLineChars="200" w:firstLine="480"/>
              <w:rPr>
                <w:sz w:val="24"/>
              </w:rPr>
            </w:pPr>
            <w:r w:rsidRPr="001E374E">
              <w:rPr>
                <w:sz w:val="24"/>
              </w:rPr>
              <w:t>From the perspective of the stylistic features of sci-tech English, the article embodies rigor, simplicity, logic and objectivity through the reference paper "</w:t>
            </w:r>
            <w:proofErr w:type="spellStart"/>
            <w:r w:rsidRPr="001E374E">
              <w:rPr>
                <w:sz w:val="24"/>
              </w:rPr>
              <w:t>Similarization</w:t>
            </w:r>
            <w:proofErr w:type="spellEnd"/>
            <w:r w:rsidRPr="001E374E">
              <w:rPr>
                <w:sz w:val="24"/>
              </w:rPr>
              <w:t xml:space="preserve"> and Domestication in Sci-tech English Translation from the Perspective of Sci-tech English Style"</w:t>
            </w:r>
            <w:ins w:id="21" w:author="李 亚星" w:date="2019-01-11T14:25:00Z">
              <w:r w:rsidR="007F6570">
                <w:rPr>
                  <w:sz w:val="24"/>
                </w:rPr>
                <w:t>(</w:t>
              </w:r>
              <w:r w:rsidR="007F6570">
                <w:rPr>
                  <w:rFonts w:hint="eastAsia"/>
                  <w:sz w:val="24"/>
                </w:rPr>
                <w:t>出处？</w:t>
              </w:r>
              <w:r w:rsidR="007F6570">
                <w:rPr>
                  <w:sz w:val="24"/>
                </w:rPr>
                <w:t>)</w:t>
              </w:r>
            </w:ins>
            <w:r w:rsidRPr="001E374E">
              <w:rPr>
                <w:sz w:val="24"/>
              </w:rPr>
              <w:t>.</w:t>
            </w:r>
          </w:p>
          <w:p w14:paraId="574D7785" w14:textId="77777777" w:rsidR="00735014" w:rsidRPr="001E374E" w:rsidRDefault="00735014" w:rsidP="00735014">
            <w:pPr>
              <w:spacing w:line="336" w:lineRule="auto"/>
              <w:ind w:firstLineChars="200" w:firstLine="480"/>
              <w:rPr>
                <w:sz w:val="24"/>
              </w:rPr>
            </w:pPr>
            <w:commentRangeStart w:id="22"/>
            <w:r w:rsidRPr="001E374E">
              <w:rPr>
                <w:sz w:val="24"/>
              </w:rPr>
              <w:t xml:space="preserve">From the stylistic features of financial English, after the reference paper "Discussion on Financial English", the style of financial English mainly includes three categories: official style, argumentative style and narrative description. After analysis, </w:t>
            </w:r>
            <w:commentRangeStart w:id="23"/>
            <w:r w:rsidRPr="001E374E">
              <w:rPr>
                <w:sz w:val="24"/>
              </w:rPr>
              <w:t>this article is about the style</w:t>
            </w:r>
            <w:commentRangeEnd w:id="23"/>
            <w:r w:rsidR="007F6570">
              <w:rPr>
                <w:rStyle w:val="a9"/>
              </w:rPr>
              <w:commentReference w:id="23"/>
            </w:r>
            <w:r w:rsidRPr="001E374E">
              <w:rPr>
                <w:sz w:val="24"/>
              </w:rPr>
              <w:t>. A little different from the general theory: the expression of opinions, arguments and arguments not only reflects the linguistic features but also the professional characteristics. The main structure of the article consists of three elements: argument, argument and argument. From the analysis of chapter sub-headings, the means of argumentation has been used many times. For example, when did we pass the Turing test? (WHEN WILL WE PASS THE TURING TEST?), by 2030? We will make love with robots! (By 2030? We will be making love with robots!)</w:t>
            </w:r>
            <w:commentRangeEnd w:id="22"/>
            <w:r w:rsidR="007F6570">
              <w:rPr>
                <w:rStyle w:val="a9"/>
              </w:rPr>
              <w:commentReference w:id="22"/>
            </w:r>
          </w:p>
          <w:p w14:paraId="51EF13DD" w14:textId="77777777" w:rsidR="00735014" w:rsidRPr="001E374E" w:rsidRDefault="00735014" w:rsidP="00735014">
            <w:pPr>
              <w:spacing w:line="336" w:lineRule="auto"/>
              <w:ind w:firstLineChars="200" w:firstLine="480"/>
              <w:rPr>
                <w:sz w:val="24"/>
              </w:rPr>
            </w:pPr>
          </w:p>
          <w:p w14:paraId="5BD9EA5D" w14:textId="5D1D998D" w:rsidR="00735014" w:rsidRPr="001E374E" w:rsidRDefault="002F27B3" w:rsidP="00735014">
            <w:pPr>
              <w:spacing w:line="336" w:lineRule="auto"/>
              <w:ind w:firstLineChars="200" w:firstLine="480"/>
              <w:rPr>
                <w:sz w:val="24"/>
              </w:rPr>
            </w:pPr>
            <w:commentRangeStart w:id="24"/>
            <w:r w:rsidRPr="001E374E">
              <w:rPr>
                <w:sz w:val="24"/>
              </w:rPr>
              <w:t xml:space="preserve">3. </w:t>
            </w:r>
            <w:r w:rsidR="00735014" w:rsidRPr="001E374E">
              <w:rPr>
                <w:sz w:val="24"/>
              </w:rPr>
              <w:t xml:space="preserve">Translation </w:t>
            </w:r>
            <w:r w:rsidRPr="001E374E">
              <w:rPr>
                <w:sz w:val="24"/>
              </w:rPr>
              <w:t>Analysis</w:t>
            </w:r>
          </w:p>
          <w:p w14:paraId="5200CCE6" w14:textId="573BE314" w:rsidR="00735014" w:rsidRPr="001E374E" w:rsidRDefault="002F27B3" w:rsidP="00735014">
            <w:pPr>
              <w:spacing w:line="336" w:lineRule="auto"/>
              <w:ind w:firstLineChars="200" w:firstLine="480"/>
              <w:rPr>
                <w:sz w:val="24"/>
              </w:rPr>
            </w:pPr>
            <w:r w:rsidRPr="001E374E">
              <w:rPr>
                <w:sz w:val="24"/>
              </w:rPr>
              <w:t xml:space="preserve">3.1 </w:t>
            </w:r>
            <w:r w:rsidR="00735014" w:rsidRPr="001E374E">
              <w:rPr>
                <w:sz w:val="24"/>
              </w:rPr>
              <w:t xml:space="preserve">Difficulties </w:t>
            </w:r>
            <w:r>
              <w:rPr>
                <w:rFonts w:hint="eastAsia"/>
                <w:sz w:val="24"/>
              </w:rPr>
              <w:t>a</w:t>
            </w:r>
            <w:r w:rsidRPr="001E374E">
              <w:rPr>
                <w:sz w:val="24"/>
              </w:rPr>
              <w:t>nd Challenges</w:t>
            </w:r>
          </w:p>
          <w:p w14:paraId="03C1689A" w14:textId="77777777" w:rsidR="00735014" w:rsidRPr="001E374E" w:rsidRDefault="00735014" w:rsidP="00735014">
            <w:pPr>
              <w:spacing w:line="336" w:lineRule="auto"/>
              <w:ind w:firstLineChars="200" w:firstLine="480"/>
              <w:rPr>
                <w:sz w:val="24"/>
              </w:rPr>
            </w:pPr>
            <w:r w:rsidRPr="001E374E">
              <w:rPr>
                <w:sz w:val="24"/>
              </w:rPr>
              <w:t>1) There are many technical terms, and it is difficult to find and takes a long time.</w:t>
            </w:r>
          </w:p>
          <w:p w14:paraId="2DD695A4" w14:textId="77777777" w:rsidR="00735014" w:rsidRPr="001E374E" w:rsidRDefault="00735014" w:rsidP="00735014">
            <w:pPr>
              <w:spacing w:line="336" w:lineRule="auto"/>
              <w:ind w:firstLineChars="200" w:firstLine="480"/>
              <w:rPr>
                <w:sz w:val="24"/>
              </w:rPr>
            </w:pPr>
            <w:r w:rsidRPr="001E374E">
              <w:rPr>
                <w:sz w:val="24"/>
              </w:rPr>
              <w:t>2) Machine translation is not human enough. There is a piece of machine translation in the text that cannot understand its structure and meaning.</w:t>
            </w:r>
          </w:p>
          <w:p w14:paraId="1C37892D" w14:textId="77777777" w:rsidR="00735014" w:rsidRPr="001E374E" w:rsidRDefault="00735014" w:rsidP="00735014">
            <w:pPr>
              <w:spacing w:line="336" w:lineRule="auto"/>
              <w:ind w:firstLineChars="200" w:firstLine="480"/>
              <w:rPr>
                <w:sz w:val="24"/>
              </w:rPr>
            </w:pPr>
            <w:r w:rsidRPr="001E374E">
              <w:rPr>
                <w:sz w:val="24"/>
              </w:rPr>
              <w:t>3) The search for references is cumbersome. Some of the information is easy to find, but there is no reference to the reference. It is not an easy task to find it further.</w:t>
            </w:r>
            <w:commentRangeEnd w:id="24"/>
            <w:r w:rsidR="007F6570">
              <w:rPr>
                <w:rStyle w:val="a9"/>
              </w:rPr>
              <w:commentReference w:id="24"/>
            </w:r>
          </w:p>
          <w:p w14:paraId="19963999" w14:textId="77777777" w:rsidR="00735014" w:rsidRPr="001E374E" w:rsidRDefault="00735014" w:rsidP="00735014">
            <w:pPr>
              <w:spacing w:line="336" w:lineRule="auto"/>
              <w:ind w:firstLineChars="200" w:firstLine="480"/>
              <w:rPr>
                <w:sz w:val="24"/>
              </w:rPr>
            </w:pPr>
          </w:p>
          <w:p w14:paraId="332C698A" w14:textId="2C0EB77E" w:rsidR="00735014" w:rsidRPr="001E374E" w:rsidRDefault="00735014" w:rsidP="00735014">
            <w:pPr>
              <w:spacing w:line="336" w:lineRule="auto"/>
              <w:ind w:firstLineChars="200" w:firstLine="480"/>
              <w:rPr>
                <w:sz w:val="24"/>
              </w:rPr>
            </w:pPr>
            <w:r w:rsidRPr="001E374E">
              <w:rPr>
                <w:sz w:val="24"/>
              </w:rPr>
              <w:lastRenderedPageBreak/>
              <w:t>3.2 Translation Strategy</w:t>
            </w:r>
          </w:p>
          <w:p w14:paraId="49D9AD7F" w14:textId="77777777" w:rsidR="00735014" w:rsidRPr="001E374E" w:rsidRDefault="00735014" w:rsidP="00735014">
            <w:pPr>
              <w:spacing w:line="336" w:lineRule="auto"/>
              <w:ind w:firstLineChars="200" w:firstLine="480"/>
              <w:rPr>
                <w:sz w:val="24"/>
              </w:rPr>
            </w:pPr>
            <w:r w:rsidRPr="001E374E">
              <w:rPr>
                <w:sz w:val="24"/>
              </w:rPr>
              <w:t>This article is a text of financial science and technology English, and financial English is a kind of science and technology English. According to the</w:t>
            </w:r>
            <w:commentRangeStart w:id="25"/>
            <w:r w:rsidRPr="001E374E">
              <w:rPr>
                <w:sz w:val="24"/>
              </w:rPr>
              <w:t xml:space="preserve"> teleology,</w:t>
            </w:r>
            <w:commentRangeEnd w:id="25"/>
            <w:r w:rsidR="00C50402">
              <w:rPr>
                <w:rStyle w:val="a9"/>
              </w:rPr>
              <w:commentReference w:id="25"/>
            </w:r>
            <w:r w:rsidRPr="001E374E">
              <w:rPr>
                <w:sz w:val="24"/>
              </w:rPr>
              <w:t xml:space="preserve"> the financial English text </w:t>
            </w:r>
            <w:commentRangeStart w:id="26"/>
            <w:r w:rsidRPr="001E374E">
              <w:rPr>
                <w:sz w:val="24"/>
              </w:rPr>
              <w:t>should adopt the domestication translation</w:t>
            </w:r>
            <w:commentRangeEnd w:id="26"/>
            <w:r w:rsidR="00C50402">
              <w:rPr>
                <w:rStyle w:val="a9"/>
              </w:rPr>
              <w:commentReference w:id="26"/>
            </w:r>
            <w:r w:rsidRPr="001E374E">
              <w:rPr>
                <w:sz w:val="24"/>
              </w:rPr>
              <w:t xml:space="preserve"> strategy to pass the original information well to the target language readers, and help the target language readers understand the original content. However, in part, if the translation of terms and proper nouns is involved, the strategy of foreignization translation should be adopted to ensure the authenticity and professionalism of the </w:t>
            </w:r>
            <w:commentRangeStart w:id="27"/>
            <w:r w:rsidRPr="001E374E">
              <w:rPr>
                <w:sz w:val="24"/>
              </w:rPr>
              <w:t>information</w:t>
            </w:r>
            <w:commentRangeEnd w:id="27"/>
            <w:r w:rsidR="00C50402">
              <w:rPr>
                <w:rStyle w:val="a9"/>
              </w:rPr>
              <w:commentReference w:id="27"/>
            </w:r>
            <w:r w:rsidRPr="001E374E">
              <w:rPr>
                <w:sz w:val="24"/>
              </w:rPr>
              <w:t>.</w:t>
            </w:r>
          </w:p>
          <w:p w14:paraId="3EE1BD39" w14:textId="77777777" w:rsidR="00735014" w:rsidRPr="001E374E" w:rsidRDefault="00735014" w:rsidP="00735014">
            <w:pPr>
              <w:spacing w:line="336" w:lineRule="auto"/>
              <w:ind w:firstLineChars="200" w:firstLine="480"/>
              <w:rPr>
                <w:sz w:val="24"/>
              </w:rPr>
            </w:pPr>
            <w:r w:rsidRPr="001E374E">
              <w:rPr>
                <w:sz w:val="24"/>
              </w:rPr>
              <w:t>At the same time, the translation terminology of domestication and foreignization was proposed by the famous American translation theorist Lawrence Venuti in "Translator's Invisibility" in 1995. As two translation strategies, domestication and foreignization are the unity of opposites and complement each other. Absolute naturalization and absolute alienation do not exist.</w:t>
            </w:r>
          </w:p>
          <w:p w14:paraId="7525169C" w14:textId="77777777" w:rsidR="00735014" w:rsidRPr="001E374E" w:rsidRDefault="00735014" w:rsidP="00735014">
            <w:pPr>
              <w:spacing w:line="336" w:lineRule="auto"/>
              <w:ind w:firstLineChars="200" w:firstLine="480"/>
              <w:rPr>
                <w:sz w:val="24"/>
              </w:rPr>
            </w:pPr>
            <w:r w:rsidRPr="001E374E">
              <w:rPr>
                <w:sz w:val="24"/>
              </w:rPr>
              <w:t xml:space="preserve">Therefore, the translation will mainly adopt the domestication translation strategy, </w:t>
            </w:r>
            <w:commentRangeStart w:id="28"/>
            <w:r w:rsidRPr="001E374E">
              <w:rPr>
                <w:sz w:val="24"/>
              </w:rPr>
              <w:t xml:space="preserve">and the localization will adopt the foreignization translation strategy. </w:t>
            </w:r>
            <w:commentRangeEnd w:id="28"/>
            <w:r w:rsidR="00C50402">
              <w:rPr>
                <w:rStyle w:val="a9"/>
              </w:rPr>
              <w:commentReference w:id="28"/>
            </w:r>
            <w:r w:rsidRPr="001E374E">
              <w:rPr>
                <w:sz w:val="24"/>
              </w:rPr>
              <w:t>In addition, translation methods such as free translation, zero translation, and transliteration will be used, and translation techniques such as translation, translation, and conversion will be used.</w:t>
            </w:r>
          </w:p>
          <w:p w14:paraId="2AE155E2" w14:textId="1890397C" w:rsidR="00735014" w:rsidRPr="001E374E" w:rsidRDefault="00735014" w:rsidP="00735014">
            <w:pPr>
              <w:spacing w:line="336" w:lineRule="auto"/>
              <w:ind w:firstLineChars="200" w:firstLine="480"/>
              <w:rPr>
                <w:sz w:val="24"/>
              </w:rPr>
            </w:pPr>
            <w:r w:rsidRPr="001E374E">
              <w:rPr>
                <w:sz w:val="24"/>
              </w:rPr>
              <w:t xml:space="preserve">1) Domestication Translation </w:t>
            </w:r>
          </w:p>
          <w:p w14:paraId="21A898A5" w14:textId="6973196E" w:rsidR="00735014" w:rsidRPr="001E374E" w:rsidRDefault="00735014" w:rsidP="00735014">
            <w:pPr>
              <w:spacing w:line="336" w:lineRule="auto"/>
              <w:ind w:firstLineChars="200" w:firstLine="480"/>
              <w:rPr>
                <w:sz w:val="24"/>
              </w:rPr>
            </w:pPr>
            <w:r w:rsidRPr="001E374E">
              <w:rPr>
                <w:sz w:val="24"/>
              </w:rPr>
              <w:t>The domestication translation method requires the translator to localize the source language, the target language or the target reader as the destination, and adopt the expression method that the target lan</w:t>
            </w:r>
            <w:r w:rsidR="0023256A" w:rsidRPr="001E374E">
              <w:rPr>
                <w:sz w:val="24"/>
              </w:rPr>
              <w:t xml:space="preserve">guage reader is accustomed </w:t>
            </w:r>
            <w:proofErr w:type="gramStart"/>
            <w:r w:rsidR="0023256A" w:rsidRPr="001E374E">
              <w:rPr>
                <w:sz w:val="24"/>
              </w:rPr>
              <w:t xml:space="preserve">to </w:t>
            </w:r>
            <w:r w:rsidRPr="001E374E">
              <w:rPr>
                <w:sz w:val="24"/>
              </w:rPr>
              <w:t xml:space="preserve"> convey</w:t>
            </w:r>
            <w:proofErr w:type="gramEnd"/>
            <w:r w:rsidRPr="001E374E">
              <w:rPr>
                <w:sz w:val="24"/>
              </w:rPr>
              <w:t xml:space="preserve"> the content of the original text. Domestication translation helps readers better understand the translation and enhance the readability and appreciation of the translation.</w:t>
            </w:r>
          </w:p>
          <w:p w14:paraId="6FFA1B31" w14:textId="77777777" w:rsidR="00735014" w:rsidRPr="001E374E" w:rsidRDefault="00735014" w:rsidP="00735014">
            <w:pPr>
              <w:spacing w:line="336" w:lineRule="auto"/>
              <w:ind w:firstLineChars="200" w:firstLine="480"/>
              <w:rPr>
                <w:sz w:val="24"/>
              </w:rPr>
            </w:pPr>
            <w:r w:rsidRPr="001E374E">
              <w:rPr>
                <w:sz w:val="24"/>
              </w:rPr>
              <w:t xml:space="preserve">2) Foreignizing Translation </w:t>
            </w:r>
          </w:p>
          <w:p w14:paraId="21E09C5A" w14:textId="64FA5937" w:rsidR="005116A5" w:rsidRPr="001E374E" w:rsidRDefault="00735014" w:rsidP="00735014">
            <w:pPr>
              <w:spacing w:line="336" w:lineRule="auto"/>
              <w:ind w:firstLineChars="200" w:firstLine="480"/>
              <w:rPr>
                <w:bCs/>
                <w:sz w:val="24"/>
              </w:rPr>
            </w:pPr>
            <w:r w:rsidRPr="001E374E">
              <w:rPr>
                <w:sz w:val="24"/>
              </w:rPr>
              <w:t>The foreignization translation method is to change the language characteristics of the foreign culture, absorb the foreign language expression, and ask the translator to move closer to the author and adopt the source language expression corresponding to the author to convey the content of the original text. Home.</w:t>
            </w:r>
          </w:p>
        </w:tc>
      </w:tr>
      <w:tr w:rsidR="00026CEB" w:rsidRPr="001E374E" w14:paraId="2014ED6D" w14:textId="77777777" w:rsidTr="009053A4">
        <w:trPr>
          <w:trHeight w:val="845"/>
        </w:trPr>
        <w:tc>
          <w:tcPr>
            <w:tcW w:w="8789" w:type="dxa"/>
            <w:gridSpan w:val="6"/>
          </w:tcPr>
          <w:p w14:paraId="29767C0D" w14:textId="77777777" w:rsidR="00026CEB" w:rsidRPr="001E374E" w:rsidRDefault="00026CEB" w:rsidP="009053A4">
            <w:pPr>
              <w:spacing w:line="360" w:lineRule="auto"/>
              <w:rPr>
                <w:b/>
                <w:bCs/>
                <w:sz w:val="24"/>
              </w:rPr>
            </w:pPr>
            <w:r w:rsidRPr="001E374E">
              <w:rPr>
                <w:b/>
                <w:bCs/>
                <w:sz w:val="24"/>
              </w:rPr>
              <w:lastRenderedPageBreak/>
              <w:t>Methodology of the translation</w:t>
            </w:r>
          </w:p>
          <w:p w14:paraId="1E1CC005" w14:textId="20DB65E6" w:rsidR="00C53A1C" w:rsidRPr="00042F90" w:rsidRDefault="00E329E5" w:rsidP="00042F90">
            <w:pPr>
              <w:spacing w:line="360" w:lineRule="auto"/>
              <w:ind w:firstLineChars="200" w:firstLine="480"/>
              <w:rPr>
                <w:bCs/>
                <w:sz w:val="24"/>
              </w:rPr>
            </w:pPr>
            <w:r w:rsidRPr="00042F90">
              <w:rPr>
                <w:bCs/>
                <w:sz w:val="24"/>
              </w:rPr>
              <w:t>1.</w:t>
            </w:r>
            <w:r w:rsidR="00C53A1C" w:rsidRPr="00042F90">
              <w:rPr>
                <w:bCs/>
                <w:sz w:val="24"/>
              </w:rPr>
              <w:t xml:space="preserve">Translation </w:t>
            </w:r>
            <w:r w:rsidRPr="00042F90">
              <w:rPr>
                <w:bCs/>
                <w:sz w:val="24"/>
              </w:rPr>
              <w:t>Method</w:t>
            </w:r>
          </w:p>
          <w:p w14:paraId="694A5853" w14:textId="39BA9820" w:rsidR="004C0518" w:rsidRPr="004C0518" w:rsidRDefault="00F84176" w:rsidP="00C53A1C">
            <w:pPr>
              <w:spacing w:line="360" w:lineRule="auto"/>
              <w:ind w:firstLineChars="200" w:firstLine="480"/>
              <w:rPr>
                <w:bCs/>
                <w:sz w:val="24"/>
              </w:rPr>
            </w:pPr>
            <w:r w:rsidRPr="004C0518">
              <w:rPr>
                <w:bCs/>
                <w:sz w:val="24"/>
              </w:rPr>
              <w:t>1.1</w:t>
            </w:r>
            <w:r>
              <w:rPr>
                <w:bCs/>
                <w:sz w:val="24"/>
              </w:rPr>
              <w:t xml:space="preserve"> </w:t>
            </w:r>
            <w:r w:rsidRPr="004C0518">
              <w:rPr>
                <w:bCs/>
                <w:sz w:val="24"/>
              </w:rPr>
              <w:t>Free Translation</w:t>
            </w:r>
          </w:p>
          <w:p w14:paraId="1B4C3442" w14:textId="557D8C9C" w:rsidR="00042F90" w:rsidRPr="00F327B9" w:rsidRDefault="004C0518" w:rsidP="00042F90">
            <w:pPr>
              <w:spacing w:line="360" w:lineRule="auto"/>
              <w:ind w:firstLineChars="200" w:firstLine="480"/>
              <w:rPr>
                <w:bCs/>
                <w:sz w:val="24"/>
              </w:rPr>
            </w:pPr>
            <w:commentRangeStart w:id="29"/>
            <w:r w:rsidRPr="004C0518">
              <w:rPr>
                <w:bCs/>
                <w:sz w:val="24"/>
              </w:rPr>
              <w:lastRenderedPageBreak/>
              <w:t xml:space="preserve">The characteristics of "free translation", in the lexical meaning and the treatment of rhetoric, the use of escaping techniques, in order to more smoothly and authentically reproduce the meaning of the original text. </w:t>
            </w:r>
            <w:commentRangeEnd w:id="29"/>
            <w:r w:rsidR="004471EF">
              <w:rPr>
                <w:rStyle w:val="a9"/>
              </w:rPr>
              <w:commentReference w:id="29"/>
            </w:r>
            <w:r w:rsidRPr="004C0518">
              <w:rPr>
                <w:bCs/>
                <w:sz w:val="24"/>
              </w:rPr>
              <w:t>The free translation method is divided into Paraphrase and Idiomatic translation. The translation method replaces the original words and phrases by borrowing the idioms of the target langua</w:t>
            </w:r>
            <w:r w:rsidR="00154DFD">
              <w:rPr>
                <w:bCs/>
                <w:sz w:val="24"/>
              </w:rPr>
              <w:t xml:space="preserve">ge for translation. </w:t>
            </w:r>
            <w:proofErr w:type="spellStart"/>
            <w:r w:rsidR="00042F90" w:rsidRPr="00F327B9">
              <w:rPr>
                <w:bCs/>
                <w:sz w:val="24"/>
              </w:rPr>
              <w:t>E.g</w:t>
            </w:r>
            <w:proofErr w:type="spellEnd"/>
            <w:r w:rsidR="00042F90" w:rsidRPr="00F327B9">
              <w:rPr>
                <w:bCs/>
                <w:sz w:val="24"/>
              </w:rPr>
              <w:t>:</w:t>
            </w:r>
          </w:p>
          <w:p w14:paraId="72788FAE" w14:textId="45B984B0" w:rsidR="00E12B7A" w:rsidRDefault="004C0518" w:rsidP="004C0518">
            <w:pPr>
              <w:spacing w:line="360" w:lineRule="auto"/>
              <w:ind w:firstLineChars="200" w:firstLine="480"/>
              <w:rPr>
                <w:bCs/>
                <w:sz w:val="24"/>
              </w:rPr>
            </w:pPr>
            <w:r w:rsidRPr="004C0518">
              <w:rPr>
                <w:bCs/>
                <w:sz w:val="24"/>
              </w:rPr>
              <w:t xml:space="preserve">an aggressive tone </w:t>
            </w:r>
            <w:r w:rsidR="00847FFA" w:rsidRPr="001E374E">
              <w:rPr>
                <w:bCs/>
                <w:sz w:val="24"/>
              </w:rPr>
              <w:t>语气咄咄逼人</w:t>
            </w:r>
            <w:r w:rsidR="00847FFA">
              <w:rPr>
                <w:rFonts w:hint="eastAsia"/>
                <w:bCs/>
                <w:sz w:val="24"/>
              </w:rPr>
              <w:t>,</w:t>
            </w:r>
            <w:r w:rsidRPr="004C0518">
              <w:rPr>
                <w:bCs/>
                <w:sz w:val="24"/>
              </w:rPr>
              <w:t xml:space="preserve"> the clunky turns of phrase </w:t>
            </w:r>
            <w:r w:rsidR="00847FFA" w:rsidRPr="001E374E">
              <w:rPr>
                <w:bCs/>
                <w:sz w:val="24"/>
              </w:rPr>
              <w:t>一些晦涩难懂的词组</w:t>
            </w:r>
            <w:r w:rsidR="00B91399">
              <w:rPr>
                <w:rFonts w:hint="eastAsia"/>
                <w:bCs/>
                <w:sz w:val="24"/>
              </w:rPr>
              <w:t>.</w:t>
            </w:r>
          </w:p>
          <w:p w14:paraId="1E07D7EB" w14:textId="77777777" w:rsidR="00042F90" w:rsidRDefault="00042F90" w:rsidP="004C0518">
            <w:pPr>
              <w:spacing w:line="360" w:lineRule="auto"/>
              <w:ind w:firstLineChars="200" w:firstLine="480"/>
              <w:rPr>
                <w:bCs/>
                <w:sz w:val="24"/>
              </w:rPr>
            </w:pPr>
          </w:p>
          <w:p w14:paraId="54B5A3C6" w14:textId="624B797E" w:rsidR="00154DFD" w:rsidRPr="00154DFD" w:rsidRDefault="00154DFD" w:rsidP="00154DFD">
            <w:pPr>
              <w:spacing w:line="360" w:lineRule="auto"/>
              <w:ind w:firstLineChars="100" w:firstLine="240"/>
              <w:rPr>
                <w:bCs/>
                <w:sz w:val="24"/>
              </w:rPr>
            </w:pPr>
            <w:r w:rsidRPr="00154DFD">
              <w:rPr>
                <w:bCs/>
                <w:sz w:val="24"/>
              </w:rPr>
              <w:t xml:space="preserve">1.2 Zero </w:t>
            </w:r>
            <w:del w:id="30" w:author="李 亚星" w:date="2019-01-11T14:37:00Z">
              <w:r w:rsidRPr="00154DFD" w:rsidDel="00C50402">
                <w:rPr>
                  <w:bCs/>
                  <w:sz w:val="24"/>
                </w:rPr>
                <w:delText>Transaltion</w:delText>
              </w:r>
            </w:del>
            <w:ins w:id="31" w:author="李 亚星" w:date="2019-01-11T14:37:00Z">
              <w:r w:rsidR="00C50402" w:rsidRPr="00154DFD">
                <w:rPr>
                  <w:bCs/>
                  <w:sz w:val="24"/>
                </w:rPr>
                <w:t>Translation</w:t>
              </w:r>
            </w:ins>
          </w:p>
          <w:p w14:paraId="5397F935" w14:textId="0B71096F" w:rsidR="00154DFD" w:rsidRDefault="00154DFD" w:rsidP="00154DFD">
            <w:pPr>
              <w:spacing w:line="360" w:lineRule="auto"/>
              <w:ind w:firstLineChars="100" w:firstLine="240"/>
              <w:rPr>
                <w:bCs/>
                <w:sz w:val="24"/>
              </w:rPr>
            </w:pPr>
            <w:r w:rsidRPr="00154DFD">
              <w:rPr>
                <w:bCs/>
                <w:sz w:val="24"/>
              </w:rPr>
              <w:t xml:space="preserve">"Zero translation", that is, without any translation operation, directly introduces certain components of the source language into the target language. This article is mainly the translation of alphabetic </w:t>
            </w:r>
            <w:r>
              <w:rPr>
                <w:bCs/>
                <w:sz w:val="24"/>
              </w:rPr>
              <w:t>words or acronyms. For example</w:t>
            </w:r>
            <w:r>
              <w:rPr>
                <w:rFonts w:hint="eastAsia"/>
                <w:bCs/>
                <w:sz w:val="24"/>
              </w:rPr>
              <w:t xml:space="preserve">, </w:t>
            </w:r>
            <w:proofErr w:type="spellStart"/>
            <w:r w:rsidRPr="00154DFD">
              <w:rPr>
                <w:bCs/>
                <w:sz w:val="24"/>
              </w:rPr>
              <w:t>Xlab</w:t>
            </w:r>
            <w:proofErr w:type="spellEnd"/>
            <w:r w:rsidRPr="00154DFD">
              <w:rPr>
                <w:bCs/>
                <w:sz w:val="24"/>
              </w:rPr>
              <w:t xml:space="preserve"> (</w:t>
            </w:r>
            <w:r w:rsidRPr="001E374E">
              <w:rPr>
                <w:sz w:val="24"/>
              </w:rPr>
              <w:t>X</w:t>
            </w:r>
            <w:r w:rsidRPr="001E374E">
              <w:rPr>
                <w:sz w:val="24"/>
              </w:rPr>
              <w:t>实验室</w:t>
            </w:r>
            <w:r w:rsidRPr="00154DFD">
              <w:rPr>
                <w:bCs/>
                <w:sz w:val="24"/>
              </w:rPr>
              <w:t>) IBMJs (</w:t>
            </w:r>
            <w:r w:rsidRPr="001E374E">
              <w:t>美国</w:t>
            </w:r>
            <w:r w:rsidRPr="001E374E">
              <w:t>IBM</w:t>
            </w:r>
            <w:r w:rsidRPr="001E374E">
              <w:t>公司</w:t>
            </w:r>
            <w:r w:rsidRPr="00154DFD">
              <w:rPr>
                <w:bCs/>
                <w:sz w:val="24"/>
              </w:rPr>
              <w:t>), STEM, etc.</w:t>
            </w:r>
          </w:p>
          <w:p w14:paraId="11E043FC" w14:textId="77777777" w:rsidR="003E07BD" w:rsidRPr="001E374E" w:rsidRDefault="003E07BD" w:rsidP="00154DFD">
            <w:pPr>
              <w:spacing w:line="360" w:lineRule="auto"/>
              <w:ind w:firstLineChars="100" w:firstLine="240"/>
              <w:rPr>
                <w:bCs/>
                <w:sz w:val="24"/>
              </w:rPr>
            </w:pPr>
          </w:p>
          <w:p w14:paraId="1618356A" w14:textId="77777777" w:rsidR="00393C81" w:rsidRPr="00393C81" w:rsidRDefault="00393C81" w:rsidP="00393C81">
            <w:pPr>
              <w:spacing w:line="360" w:lineRule="auto"/>
              <w:ind w:firstLineChars="200" w:firstLine="480"/>
              <w:rPr>
                <w:bCs/>
                <w:sz w:val="24"/>
              </w:rPr>
            </w:pPr>
            <w:r w:rsidRPr="00393C81">
              <w:rPr>
                <w:bCs/>
                <w:sz w:val="24"/>
              </w:rPr>
              <w:t>1.3 Transliteration</w:t>
            </w:r>
          </w:p>
          <w:p w14:paraId="6F833CF2" w14:textId="6EB4BC24" w:rsidR="00393C81" w:rsidRDefault="00393C81" w:rsidP="00393C81">
            <w:pPr>
              <w:spacing w:line="360" w:lineRule="auto"/>
              <w:ind w:firstLineChars="200" w:firstLine="480"/>
              <w:rPr>
                <w:bCs/>
                <w:sz w:val="24"/>
              </w:rPr>
            </w:pPr>
            <w:r w:rsidRPr="00393C81">
              <w:rPr>
                <w:bCs/>
                <w:sz w:val="24"/>
              </w:rPr>
              <w:t>"Transliteration", a method in which a textual symbol of a language is represented by a textual symbol in another language that is pronounced the same or similar. The transliteration in this article is mainly r</w:t>
            </w:r>
            <w:r>
              <w:rPr>
                <w:bCs/>
                <w:sz w:val="24"/>
              </w:rPr>
              <w:t>eflected in some names, such as</w:t>
            </w:r>
            <w:r w:rsidRPr="00393C81">
              <w:rPr>
                <w:bCs/>
                <w:sz w:val="24"/>
              </w:rPr>
              <w:t xml:space="preserve"> </w:t>
            </w:r>
            <w:proofErr w:type="spellStart"/>
            <w:r w:rsidRPr="00393C81">
              <w:rPr>
                <w:bCs/>
                <w:sz w:val="24"/>
              </w:rPr>
              <w:t>Ngaje</w:t>
            </w:r>
            <w:proofErr w:type="spellEnd"/>
            <w:r w:rsidRPr="00393C81">
              <w:rPr>
                <w:bCs/>
                <w:sz w:val="24"/>
              </w:rPr>
              <w:t xml:space="preserve"> Ngai</w:t>
            </w:r>
            <w:r w:rsidRPr="001E374E">
              <w:rPr>
                <w:bCs/>
                <w:sz w:val="24"/>
              </w:rPr>
              <w:t>（伊</w:t>
            </w:r>
            <w:r w:rsidRPr="001E374E">
              <w:rPr>
                <w:bCs/>
                <w:sz w:val="24"/>
              </w:rPr>
              <w:t>·</w:t>
            </w:r>
            <w:r w:rsidRPr="001E374E">
              <w:rPr>
                <w:bCs/>
                <w:sz w:val="24"/>
              </w:rPr>
              <w:t>恩盖）</w:t>
            </w:r>
            <w:r w:rsidRPr="00393C81">
              <w:rPr>
                <w:bCs/>
                <w:sz w:val="24"/>
              </w:rPr>
              <w:t>, etc.</w:t>
            </w:r>
          </w:p>
          <w:p w14:paraId="639CCAF3" w14:textId="77777777" w:rsidR="003E07BD" w:rsidRPr="001E374E" w:rsidRDefault="003E07BD" w:rsidP="00393C81">
            <w:pPr>
              <w:spacing w:line="360" w:lineRule="auto"/>
              <w:ind w:firstLineChars="200" w:firstLine="480"/>
              <w:rPr>
                <w:bCs/>
                <w:sz w:val="24"/>
              </w:rPr>
            </w:pPr>
          </w:p>
          <w:p w14:paraId="66F2DD3E" w14:textId="77777777" w:rsidR="00651DD3" w:rsidRPr="00651DD3" w:rsidRDefault="00651DD3" w:rsidP="00651DD3">
            <w:pPr>
              <w:spacing w:line="360" w:lineRule="auto"/>
              <w:ind w:firstLineChars="100" w:firstLine="240"/>
              <w:rPr>
                <w:bCs/>
                <w:sz w:val="24"/>
              </w:rPr>
            </w:pPr>
            <w:r w:rsidRPr="00651DD3">
              <w:rPr>
                <w:bCs/>
                <w:sz w:val="24"/>
              </w:rPr>
              <w:t>1.4 Literal translation</w:t>
            </w:r>
          </w:p>
          <w:p w14:paraId="38AA57AE" w14:textId="77777777" w:rsidR="00F327B9" w:rsidRDefault="00651DD3" w:rsidP="00F327B9">
            <w:pPr>
              <w:spacing w:line="360" w:lineRule="auto"/>
              <w:ind w:firstLineChars="200" w:firstLine="480"/>
              <w:rPr>
                <w:bCs/>
                <w:sz w:val="24"/>
              </w:rPr>
            </w:pPr>
            <w:commentRangeStart w:id="32"/>
            <w:r w:rsidRPr="00651DD3">
              <w:rPr>
                <w:bCs/>
                <w:sz w:val="24"/>
              </w:rPr>
              <w:t xml:space="preserve">There are two main characteristics of "literary translation": in the processing of lexical meaning and modification, the method of escaping is not adopted; in the processing of linguistic form, appropriate change or transformation is allowed to make the translation conform to the vocabulary and syntactic specification of the target language. </w:t>
            </w:r>
            <w:proofErr w:type="spellStart"/>
            <w:r w:rsidR="00F327B9">
              <w:rPr>
                <w:bCs/>
                <w:sz w:val="24"/>
              </w:rPr>
              <w:t>E.g</w:t>
            </w:r>
            <w:proofErr w:type="spellEnd"/>
            <w:r w:rsidR="00F327B9">
              <w:rPr>
                <w:bCs/>
                <w:sz w:val="24"/>
              </w:rPr>
              <w:t>:</w:t>
            </w:r>
            <w:commentRangeEnd w:id="32"/>
            <w:r w:rsidR="004471EF">
              <w:rPr>
                <w:rStyle w:val="a9"/>
              </w:rPr>
              <w:commentReference w:id="32"/>
            </w:r>
          </w:p>
          <w:p w14:paraId="666266A5" w14:textId="79F27205" w:rsidR="00651DD3" w:rsidRDefault="00651DD3" w:rsidP="00F327B9">
            <w:pPr>
              <w:spacing w:line="360" w:lineRule="auto"/>
              <w:ind w:firstLineChars="200" w:firstLine="480"/>
              <w:rPr>
                <w:bCs/>
                <w:sz w:val="24"/>
              </w:rPr>
            </w:pPr>
            <w:r w:rsidRPr="00651DD3">
              <w:rPr>
                <w:bCs/>
                <w:sz w:val="24"/>
              </w:rPr>
              <w:t xml:space="preserve"> Emotional Intelligence</w:t>
            </w:r>
            <w:r w:rsidRPr="00651DD3">
              <w:rPr>
                <w:rFonts w:hint="eastAsia"/>
                <w:bCs/>
                <w:sz w:val="24"/>
              </w:rPr>
              <w:t>情绪智力</w:t>
            </w:r>
            <w:r w:rsidRPr="00651DD3">
              <w:rPr>
                <w:bCs/>
                <w:sz w:val="24"/>
              </w:rPr>
              <w:t>; Judgement and Decision Making</w:t>
            </w:r>
            <w:r w:rsidRPr="00651DD3">
              <w:rPr>
                <w:rFonts w:hint="eastAsia"/>
                <w:bCs/>
                <w:sz w:val="24"/>
              </w:rPr>
              <w:t>判决和决策</w:t>
            </w:r>
            <w:r w:rsidR="00F327B9">
              <w:rPr>
                <w:rFonts w:hint="eastAsia"/>
                <w:bCs/>
                <w:sz w:val="24"/>
              </w:rPr>
              <w:t>.</w:t>
            </w:r>
          </w:p>
          <w:p w14:paraId="650D126A" w14:textId="77777777" w:rsidR="00F327B9" w:rsidRPr="001E374E" w:rsidRDefault="00F327B9" w:rsidP="00F327B9">
            <w:pPr>
              <w:spacing w:line="360" w:lineRule="auto"/>
              <w:ind w:firstLineChars="200" w:firstLine="480"/>
              <w:rPr>
                <w:bCs/>
                <w:sz w:val="24"/>
              </w:rPr>
            </w:pPr>
          </w:p>
          <w:p w14:paraId="791D4BE3" w14:textId="77777777" w:rsidR="00F327B9" w:rsidRPr="00F327B9" w:rsidRDefault="00F327B9" w:rsidP="00F327B9">
            <w:pPr>
              <w:spacing w:line="360" w:lineRule="auto"/>
              <w:ind w:firstLineChars="200" w:firstLine="480"/>
              <w:rPr>
                <w:bCs/>
                <w:sz w:val="24"/>
              </w:rPr>
            </w:pPr>
            <w:r w:rsidRPr="00F327B9">
              <w:rPr>
                <w:bCs/>
                <w:sz w:val="24"/>
              </w:rPr>
              <w:t>2. Translation skills</w:t>
            </w:r>
          </w:p>
          <w:p w14:paraId="73F540BE" w14:textId="77777777" w:rsidR="00F327B9" w:rsidRPr="00F327B9" w:rsidRDefault="00F327B9" w:rsidP="00F327B9">
            <w:pPr>
              <w:spacing w:line="360" w:lineRule="auto"/>
              <w:ind w:firstLineChars="200" w:firstLine="480"/>
              <w:rPr>
                <w:bCs/>
                <w:sz w:val="24"/>
              </w:rPr>
            </w:pPr>
            <w:r w:rsidRPr="00F327B9">
              <w:rPr>
                <w:bCs/>
                <w:sz w:val="24"/>
              </w:rPr>
              <w:t>2.1 Division</w:t>
            </w:r>
          </w:p>
          <w:p w14:paraId="22C1ADD7" w14:textId="77777777" w:rsidR="00F327B9" w:rsidRPr="00F327B9" w:rsidRDefault="00F327B9" w:rsidP="00F327B9">
            <w:pPr>
              <w:spacing w:line="360" w:lineRule="auto"/>
              <w:ind w:firstLineChars="200" w:firstLine="480"/>
              <w:rPr>
                <w:bCs/>
                <w:sz w:val="24"/>
              </w:rPr>
            </w:pPr>
            <w:r w:rsidRPr="00F327B9">
              <w:rPr>
                <w:bCs/>
                <w:sz w:val="24"/>
              </w:rPr>
              <w:t xml:space="preserve">Translation refers to the division of a sentence from the original text into two or </w:t>
            </w:r>
            <w:r w:rsidRPr="00F327B9">
              <w:rPr>
                <w:bCs/>
                <w:sz w:val="24"/>
              </w:rPr>
              <w:lastRenderedPageBreak/>
              <w:t xml:space="preserve">more sentences. </w:t>
            </w:r>
            <w:proofErr w:type="spellStart"/>
            <w:r w:rsidRPr="00F327B9">
              <w:rPr>
                <w:bCs/>
                <w:sz w:val="24"/>
              </w:rPr>
              <w:t>E.g</w:t>
            </w:r>
            <w:proofErr w:type="spellEnd"/>
            <w:r w:rsidRPr="00F327B9">
              <w:rPr>
                <w:bCs/>
                <w:sz w:val="24"/>
              </w:rPr>
              <w:t>:</w:t>
            </w:r>
          </w:p>
          <w:p w14:paraId="2970F564" w14:textId="77777777" w:rsidR="00F327B9" w:rsidRDefault="00F327B9" w:rsidP="00F327B9">
            <w:pPr>
              <w:spacing w:line="360" w:lineRule="auto"/>
              <w:ind w:firstLineChars="200" w:firstLine="480"/>
              <w:rPr>
                <w:bCs/>
                <w:sz w:val="24"/>
              </w:rPr>
            </w:pPr>
            <w:r w:rsidRPr="00F327B9">
              <w:rPr>
                <w:bCs/>
                <w:sz w:val="24"/>
              </w:rPr>
              <w:t xml:space="preserve">Ford's book also </w:t>
            </w:r>
            <w:commentRangeStart w:id="34"/>
            <w:r w:rsidRPr="00F327B9">
              <w:rPr>
                <w:bCs/>
                <w:sz w:val="24"/>
              </w:rPr>
              <w:t>believes</w:t>
            </w:r>
            <w:commentRangeEnd w:id="34"/>
            <w:r w:rsidR="004471EF">
              <w:rPr>
                <w:rStyle w:val="a9"/>
              </w:rPr>
              <w:commentReference w:id="34"/>
            </w:r>
            <w:r w:rsidRPr="00F327B9">
              <w:rPr>
                <w:bCs/>
                <w:sz w:val="24"/>
              </w:rPr>
              <w:t xml:space="preserve"> that the ever-developing world of technology is giving us great leaps in curing incurable diseases. </w:t>
            </w:r>
            <w:r w:rsidRPr="00F327B9">
              <w:rPr>
                <w:rFonts w:hint="eastAsia"/>
                <w:bCs/>
                <w:sz w:val="24"/>
              </w:rPr>
              <w:t>福特（</w:t>
            </w:r>
            <w:r w:rsidRPr="00F327B9">
              <w:rPr>
                <w:rFonts w:hint="eastAsia"/>
                <w:bCs/>
                <w:sz w:val="24"/>
              </w:rPr>
              <w:t>Ford</w:t>
            </w:r>
            <w:r w:rsidRPr="00F327B9">
              <w:rPr>
                <w:rFonts w:hint="eastAsia"/>
                <w:bCs/>
                <w:sz w:val="24"/>
              </w:rPr>
              <w:t>）的书还认为，在这个世界，不断发展的技术将会为我们治愈以前无法治愈的疾病，这是一个巨大的</w:t>
            </w:r>
            <w:commentRangeStart w:id="35"/>
            <w:r w:rsidRPr="00F327B9">
              <w:rPr>
                <w:rFonts w:hint="eastAsia"/>
                <w:bCs/>
                <w:sz w:val="24"/>
              </w:rPr>
              <w:t>飞跃</w:t>
            </w:r>
            <w:commentRangeEnd w:id="35"/>
            <w:r w:rsidR="004471EF">
              <w:rPr>
                <w:rStyle w:val="a9"/>
              </w:rPr>
              <w:commentReference w:id="35"/>
            </w:r>
            <w:r w:rsidRPr="00F327B9">
              <w:rPr>
                <w:rFonts w:hint="eastAsia"/>
                <w:bCs/>
                <w:sz w:val="24"/>
              </w:rPr>
              <w:t>。</w:t>
            </w:r>
          </w:p>
          <w:p w14:paraId="0028CDE8" w14:textId="6D82CBA0" w:rsidR="00F327B9" w:rsidRPr="00F327B9" w:rsidRDefault="00F327B9" w:rsidP="00F327B9">
            <w:pPr>
              <w:spacing w:line="360" w:lineRule="auto"/>
              <w:ind w:firstLineChars="200" w:firstLine="480"/>
              <w:rPr>
                <w:bCs/>
                <w:sz w:val="24"/>
              </w:rPr>
            </w:pPr>
            <w:r w:rsidRPr="00F327B9">
              <w:rPr>
                <w:bCs/>
                <w:sz w:val="24"/>
              </w:rPr>
              <w:t xml:space="preserve">2.2 </w:t>
            </w:r>
            <w:commentRangeStart w:id="36"/>
            <w:r w:rsidRPr="00F327B9">
              <w:rPr>
                <w:bCs/>
                <w:sz w:val="24"/>
              </w:rPr>
              <w:t>Omission</w:t>
            </w:r>
          </w:p>
          <w:p w14:paraId="0DF4017A" w14:textId="60D33FE6" w:rsidR="00F327B9" w:rsidRPr="00F327B9" w:rsidRDefault="00F327B9" w:rsidP="00F327B9">
            <w:pPr>
              <w:spacing w:line="360" w:lineRule="auto"/>
              <w:ind w:firstLineChars="200" w:firstLine="480"/>
              <w:rPr>
                <w:bCs/>
                <w:sz w:val="24"/>
              </w:rPr>
            </w:pPr>
            <w:r w:rsidRPr="00F327B9">
              <w:rPr>
                <w:bCs/>
                <w:sz w:val="24"/>
              </w:rPr>
              <w:t>"Subtraction</w:t>
            </w:r>
            <w:commentRangeEnd w:id="36"/>
            <w:r w:rsidR="004471EF">
              <w:rPr>
                <w:rStyle w:val="a9"/>
              </w:rPr>
              <w:commentReference w:id="36"/>
            </w:r>
            <w:r w:rsidRPr="00F327B9">
              <w:rPr>
                <w:bCs/>
                <w:sz w:val="24"/>
              </w:rPr>
              <w:t xml:space="preserve">" according to the lexical and syntactic needs of the target language, the deletion of certain words, sentences, etc., </w:t>
            </w:r>
            <w:del w:id="37" w:author="李 亚星" w:date="2019-01-11T14:40:00Z">
              <w:r w:rsidRPr="00F327B9" w:rsidDel="004471EF">
                <w:rPr>
                  <w:bCs/>
                  <w:sz w:val="24"/>
                </w:rPr>
                <w:delText xml:space="preserve">to </w:delText>
              </w:r>
            </w:del>
            <w:r w:rsidRPr="00F327B9">
              <w:rPr>
                <w:bCs/>
                <w:sz w:val="24"/>
              </w:rPr>
              <w:t xml:space="preserve">more concisely express the original author's thought content. </w:t>
            </w:r>
            <w:proofErr w:type="spellStart"/>
            <w:r w:rsidRPr="00F327B9">
              <w:rPr>
                <w:bCs/>
                <w:sz w:val="24"/>
              </w:rPr>
              <w:t>E.g</w:t>
            </w:r>
            <w:proofErr w:type="spellEnd"/>
            <w:r w:rsidRPr="00F327B9">
              <w:rPr>
                <w:bCs/>
                <w:sz w:val="24"/>
              </w:rPr>
              <w:t>:</w:t>
            </w:r>
          </w:p>
          <w:p w14:paraId="3D988AE3" w14:textId="072412DB" w:rsidR="00A15BEC" w:rsidRPr="001E374E" w:rsidRDefault="00F327B9" w:rsidP="00F327B9">
            <w:pPr>
              <w:spacing w:line="360" w:lineRule="auto"/>
              <w:ind w:firstLineChars="200" w:firstLine="480"/>
              <w:rPr>
                <w:bCs/>
                <w:sz w:val="24"/>
              </w:rPr>
            </w:pPr>
            <w:r w:rsidRPr="00F327B9">
              <w:rPr>
                <w:bCs/>
                <w:sz w:val="24"/>
              </w:rPr>
              <w:t>Taking all of these statistics into consideration</w:t>
            </w:r>
            <w:r w:rsidRPr="001E374E">
              <w:rPr>
                <w:bCs/>
                <w:sz w:val="24"/>
              </w:rPr>
              <w:t>考虑到这些统计</w:t>
            </w:r>
            <w:commentRangeStart w:id="38"/>
            <w:r w:rsidRPr="001E374E">
              <w:rPr>
                <w:bCs/>
                <w:sz w:val="24"/>
              </w:rPr>
              <w:t>数据</w:t>
            </w:r>
            <w:commentRangeEnd w:id="38"/>
            <w:r w:rsidR="004471EF">
              <w:rPr>
                <w:rStyle w:val="a9"/>
              </w:rPr>
              <w:commentReference w:id="38"/>
            </w:r>
          </w:p>
        </w:tc>
      </w:tr>
      <w:tr w:rsidR="00026CEB" w:rsidRPr="001E374E" w14:paraId="4EE50D3B" w14:textId="77777777" w:rsidTr="009053A4">
        <w:trPr>
          <w:trHeight w:val="845"/>
        </w:trPr>
        <w:tc>
          <w:tcPr>
            <w:tcW w:w="8789" w:type="dxa"/>
            <w:gridSpan w:val="6"/>
          </w:tcPr>
          <w:p w14:paraId="5DE53999" w14:textId="77777777" w:rsidR="00026CEB" w:rsidRPr="001E374E" w:rsidRDefault="00026CEB" w:rsidP="009053A4">
            <w:pPr>
              <w:spacing w:line="360" w:lineRule="auto"/>
              <w:rPr>
                <w:b/>
                <w:sz w:val="24"/>
              </w:rPr>
            </w:pPr>
            <w:r w:rsidRPr="001E374E">
              <w:rPr>
                <w:b/>
                <w:sz w:val="24"/>
              </w:rPr>
              <w:lastRenderedPageBreak/>
              <w:t>Schedule of the translation report</w:t>
            </w:r>
          </w:p>
          <w:p w14:paraId="24754819" w14:textId="77777777" w:rsidR="008B56B0" w:rsidRPr="001E374E" w:rsidRDefault="008B56B0" w:rsidP="008B56B0">
            <w:pPr>
              <w:spacing w:line="360" w:lineRule="auto"/>
              <w:ind w:firstLineChars="200" w:firstLine="482"/>
              <w:rPr>
                <w:b/>
                <w:sz w:val="24"/>
              </w:rPr>
            </w:pPr>
            <w:r w:rsidRPr="001E374E">
              <w:rPr>
                <w:b/>
                <w:sz w:val="24"/>
              </w:rPr>
              <w:t>Semester 7:  2018.11.04, to finish checking topic</w:t>
            </w:r>
          </w:p>
          <w:p w14:paraId="425BBA7A" w14:textId="77777777" w:rsidR="008B56B0" w:rsidRPr="001E374E" w:rsidRDefault="008B56B0" w:rsidP="008B56B0">
            <w:pPr>
              <w:spacing w:line="360" w:lineRule="auto"/>
              <w:ind w:firstLineChars="200" w:firstLine="482"/>
              <w:rPr>
                <w:b/>
                <w:sz w:val="24"/>
              </w:rPr>
            </w:pPr>
            <w:r w:rsidRPr="001E374E">
              <w:rPr>
                <w:b/>
                <w:sz w:val="24"/>
              </w:rPr>
              <w:t xml:space="preserve">           2018.11.11, to decide the topic</w:t>
            </w:r>
          </w:p>
          <w:p w14:paraId="540DBA87" w14:textId="77777777" w:rsidR="008B56B0" w:rsidRPr="001E374E" w:rsidRDefault="008B56B0" w:rsidP="008B56B0">
            <w:pPr>
              <w:spacing w:line="360" w:lineRule="auto"/>
              <w:ind w:firstLineChars="200" w:firstLine="482"/>
              <w:rPr>
                <w:b/>
                <w:sz w:val="24"/>
              </w:rPr>
            </w:pPr>
            <w:r w:rsidRPr="001E374E">
              <w:rPr>
                <w:b/>
                <w:sz w:val="24"/>
              </w:rPr>
              <w:t xml:space="preserve">           2018.11.26, to complete the translation project </w:t>
            </w:r>
          </w:p>
          <w:p w14:paraId="2DB9AF93" w14:textId="77777777" w:rsidR="008B56B0" w:rsidRPr="001E374E" w:rsidRDefault="008B56B0" w:rsidP="008B56B0">
            <w:pPr>
              <w:spacing w:line="360" w:lineRule="auto"/>
              <w:ind w:firstLineChars="200" w:firstLine="482"/>
              <w:rPr>
                <w:b/>
                <w:sz w:val="24"/>
              </w:rPr>
            </w:pPr>
            <w:r w:rsidRPr="001E374E">
              <w:rPr>
                <w:b/>
                <w:sz w:val="24"/>
              </w:rPr>
              <w:t xml:space="preserve">           2019.01.01, to finish the first draft of Proposal</w:t>
            </w:r>
          </w:p>
          <w:p w14:paraId="47916EC5" w14:textId="77777777" w:rsidR="008B56B0" w:rsidRPr="001E374E" w:rsidRDefault="008B56B0" w:rsidP="008B56B0">
            <w:pPr>
              <w:spacing w:line="360" w:lineRule="auto"/>
              <w:ind w:firstLineChars="200" w:firstLine="482"/>
              <w:rPr>
                <w:b/>
                <w:sz w:val="24"/>
              </w:rPr>
            </w:pPr>
            <w:r w:rsidRPr="001E374E">
              <w:rPr>
                <w:b/>
                <w:sz w:val="24"/>
              </w:rPr>
              <w:t xml:space="preserve">           2019.01.07, to finish the second draft of Proposal</w:t>
            </w:r>
          </w:p>
          <w:p w14:paraId="315369A3" w14:textId="77777777" w:rsidR="008B56B0" w:rsidRPr="001E374E" w:rsidRDefault="008B56B0" w:rsidP="008B56B0">
            <w:pPr>
              <w:spacing w:line="360" w:lineRule="auto"/>
              <w:ind w:firstLineChars="200" w:firstLine="482"/>
              <w:rPr>
                <w:b/>
                <w:sz w:val="24"/>
              </w:rPr>
            </w:pPr>
            <w:r w:rsidRPr="001E374E">
              <w:rPr>
                <w:b/>
                <w:sz w:val="24"/>
              </w:rPr>
              <w:t xml:space="preserve">           2019.01.12, to finalize the Proposal</w:t>
            </w:r>
          </w:p>
          <w:p w14:paraId="68086588" w14:textId="77777777" w:rsidR="008B56B0" w:rsidRPr="001E374E" w:rsidRDefault="008B56B0" w:rsidP="008B56B0">
            <w:pPr>
              <w:spacing w:line="360" w:lineRule="auto"/>
              <w:ind w:firstLineChars="200" w:firstLine="482"/>
              <w:rPr>
                <w:b/>
                <w:sz w:val="24"/>
              </w:rPr>
            </w:pPr>
            <w:r w:rsidRPr="001E374E">
              <w:rPr>
                <w:b/>
                <w:sz w:val="24"/>
              </w:rPr>
              <w:t xml:space="preserve">           2019.02.24, to finish the first draft of the report</w:t>
            </w:r>
          </w:p>
          <w:p w14:paraId="252C1203" w14:textId="77777777" w:rsidR="008B56B0" w:rsidRPr="001E374E" w:rsidRDefault="008B56B0" w:rsidP="008B56B0">
            <w:pPr>
              <w:spacing w:line="360" w:lineRule="auto"/>
              <w:ind w:firstLineChars="200" w:firstLine="482"/>
              <w:rPr>
                <w:b/>
                <w:sz w:val="24"/>
              </w:rPr>
            </w:pPr>
            <w:r w:rsidRPr="001E374E">
              <w:rPr>
                <w:b/>
                <w:sz w:val="24"/>
              </w:rPr>
              <w:t xml:space="preserve">Semester 8:  2019.02.24, to finish the first draft of the report </w:t>
            </w:r>
          </w:p>
          <w:p w14:paraId="26BBBD61" w14:textId="77777777" w:rsidR="008B56B0" w:rsidRPr="001E374E" w:rsidRDefault="008B56B0" w:rsidP="008B56B0">
            <w:pPr>
              <w:spacing w:line="360" w:lineRule="auto"/>
              <w:ind w:firstLineChars="200" w:firstLine="482"/>
              <w:rPr>
                <w:b/>
                <w:sz w:val="24"/>
              </w:rPr>
            </w:pPr>
            <w:r w:rsidRPr="001E374E">
              <w:rPr>
                <w:b/>
                <w:sz w:val="24"/>
              </w:rPr>
              <w:t xml:space="preserve">           2019.03.24, to finish the second draft of the report</w:t>
            </w:r>
          </w:p>
          <w:p w14:paraId="0B5D063D" w14:textId="77777777" w:rsidR="008B56B0" w:rsidRPr="001E374E" w:rsidRDefault="008B56B0" w:rsidP="008B56B0">
            <w:pPr>
              <w:spacing w:line="360" w:lineRule="auto"/>
              <w:ind w:firstLineChars="200" w:firstLine="482"/>
              <w:rPr>
                <w:b/>
                <w:sz w:val="24"/>
              </w:rPr>
            </w:pPr>
            <w:r w:rsidRPr="001E374E">
              <w:rPr>
                <w:b/>
                <w:sz w:val="24"/>
              </w:rPr>
              <w:t xml:space="preserve">           2019.04.07, to finish the final draft</w:t>
            </w:r>
          </w:p>
          <w:p w14:paraId="0AC4F707" w14:textId="77777777" w:rsidR="008B56B0" w:rsidRPr="001E374E" w:rsidRDefault="008B56B0" w:rsidP="008B56B0">
            <w:pPr>
              <w:spacing w:line="360" w:lineRule="auto"/>
              <w:ind w:firstLineChars="200" w:firstLine="482"/>
              <w:rPr>
                <w:b/>
                <w:sz w:val="24"/>
              </w:rPr>
            </w:pPr>
            <w:r w:rsidRPr="001E374E">
              <w:rPr>
                <w:b/>
                <w:sz w:val="24"/>
              </w:rPr>
              <w:t xml:space="preserve">          Week 11- week 12, the first thesis defense</w:t>
            </w:r>
          </w:p>
          <w:p w14:paraId="577216E4" w14:textId="4145891B" w:rsidR="00026CEB" w:rsidRPr="001E374E" w:rsidRDefault="008B56B0" w:rsidP="008B56B0">
            <w:pPr>
              <w:spacing w:line="360" w:lineRule="auto"/>
              <w:ind w:firstLineChars="200" w:firstLine="482"/>
              <w:rPr>
                <w:b/>
                <w:sz w:val="24"/>
              </w:rPr>
            </w:pPr>
            <w:r w:rsidRPr="001E374E">
              <w:rPr>
                <w:b/>
                <w:sz w:val="24"/>
              </w:rPr>
              <w:t xml:space="preserve">          Week 13- week 14, the second thesis defense</w:t>
            </w:r>
          </w:p>
        </w:tc>
      </w:tr>
      <w:tr w:rsidR="00026CEB" w:rsidRPr="001E374E" w14:paraId="11FAB8CC" w14:textId="77777777" w:rsidTr="009053A4">
        <w:trPr>
          <w:trHeight w:val="5089"/>
        </w:trPr>
        <w:tc>
          <w:tcPr>
            <w:tcW w:w="8789" w:type="dxa"/>
            <w:gridSpan w:val="6"/>
          </w:tcPr>
          <w:p w14:paraId="4439798F" w14:textId="77777777" w:rsidR="00026CEB" w:rsidRPr="001E374E" w:rsidRDefault="00026CEB" w:rsidP="009053A4">
            <w:pPr>
              <w:spacing w:line="336" w:lineRule="auto"/>
              <w:rPr>
                <w:b/>
                <w:sz w:val="24"/>
              </w:rPr>
            </w:pPr>
            <w:r w:rsidRPr="001E374E">
              <w:rPr>
                <w:b/>
                <w:sz w:val="24"/>
              </w:rPr>
              <w:lastRenderedPageBreak/>
              <w:t>References</w:t>
            </w:r>
          </w:p>
          <w:p w14:paraId="6BF936B7" w14:textId="77777777" w:rsidR="00026CEB" w:rsidRPr="001E374E" w:rsidRDefault="00026CEB" w:rsidP="009053A4">
            <w:pPr>
              <w:pStyle w:val="aa"/>
              <w:numPr>
                <w:ilvl w:val="0"/>
                <w:numId w:val="1"/>
              </w:numPr>
              <w:spacing w:line="360" w:lineRule="auto"/>
              <w:ind w:firstLineChars="0"/>
              <w:rPr>
                <w:sz w:val="24"/>
              </w:rPr>
            </w:pPr>
            <w:r w:rsidRPr="001E374E">
              <w:rPr>
                <w:sz w:val="24"/>
              </w:rPr>
              <w:t>Bryan Buttigieg. The Great A.I. Awakening[N]. N.Y. Times</w:t>
            </w:r>
          </w:p>
          <w:p w14:paraId="52B50D87" w14:textId="77777777" w:rsidR="00026CEB" w:rsidRPr="001E374E" w:rsidRDefault="00026CEB" w:rsidP="009053A4">
            <w:pPr>
              <w:pStyle w:val="aa"/>
              <w:numPr>
                <w:ilvl w:val="0"/>
                <w:numId w:val="1"/>
              </w:numPr>
              <w:spacing w:line="360" w:lineRule="auto"/>
              <w:ind w:firstLineChars="0"/>
              <w:rPr>
                <w:rFonts w:eastAsiaTheme="minorEastAsia"/>
                <w:color w:val="333333"/>
                <w:sz w:val="24"/>
              </w:rPr>
            </w:pPr>
            <w:proofErr w:type="gramStart"/>
            <w:r w:rsidRPr="001E374E">
              <w:rPr>
                <w:rFonts w:eastAsiaTheme="minorEastAsia"/>
                <w:color w:val="333333"/>
                <w:sz w:val="24"/>
              </w:rPr>
              <w:t>熊兵</w:t>
            </w:r>
            <w:proofErr w:type="gramEnd"/>
            <w:r w:rsidRPr="001E374E">
              <w:rPr>
                <w:rFonts w:eastAsiaTheme="minorEastAsia"/>
                <w:color w:val="333333"/>
                <w:sz w:val="24"/>
              </w:rPr>
              <w:t>.</w:t>
            </w:r>
            <w:r w:rsidRPr="001E374E">
              <w:rPr>
                <w:rFonts w:eastAsiaTheme="minorEastAsia"/>
                <w:color w:val="333333"/>
                <w:sz w:val="24"/>
              </w:rPr>
              <w:t>翻译研究中的概念混淆</w:t>
            </w:r>
            <w:r w:rsidRPr="001E374E">
              <w:rPr>
                <w:rFonts w:eastAsiaTheme="minorEastAsia"/>
                <w:color w:val="333333"/>
                <w:sz w:val="24"/>
              </w:rPr>
              <w:t>[D].</w:t>
            </w:r>
            <w:r w:rsidRPr="001E374E">
              <w:rPr>
                <w:rFonts w:eastAsiaTheme="minorEastAsia"/>
                <w:color w:val="333333"/>
                <w:sz w:val="24"/>
              </w:rPr>
              <w:t>湖北：《中国翻译》，</w:t>
            </w:r>
            <w:r w:rsidRPr="001E374E">
              <w:rPr>
                <w:rFonts w:eastAsiaTheme="minorEastAsia"/>
                <w:color w:val="333333"/>
                <w:sz w:val="24"/>
              </w:rPr>
              <w:t>2014(3):82-88</w:t>
            </w:r>
          </w:p>
          <w:p w14:paraId="06D4E869" w14:textId="77777777" w:rsidR="00026CEB" w:rsidRPr="001E374E" w:rsidRDefault="00026CEB" w:rsidP="009053A4">
            <w:pPr>
              <w:pStyle w:val="aa"/>
              <w:numPr>
                <w:ilvl w:val="0"/>
                <w:numId w:val="1"/>
              </w:numPr>
              <w:spacing w:line="360" w:lineRule="auto"/>
              <w:ind w:firstLineChars="0"/>
              <w:rPr>
                <w:rFonts w:eastAsiaTheme="minorEastAsia"/>
                <w:color w:val="333333"/>
                <w:sz w:val="24"/>
              </w:rPr>
            </w:pPr>
            <w:r w:rsidRPr="001E374E">
              <w:rPr>
                <w:rFonts w:eastAsiaTheme="minorEastAsia"/>
                <w:color w:val="333333"/>
                <w:sz w:val="24"/>
              </w:rPr>
              <w:t xml:space="preserve"> </w:t>
            </w:r>
            <w:r w:rsidRPr="001E374E">
              <w:rPr>
                <w:rFonts w:eastAsiaTheme="minorEastAsia"/>
                <w:color w:val="333333"/>
                <w:sz w:val="24"/>
              </w:rPr>
              <w:t>人工智能发展白皮书</w:t>
            </w:r>
            <w:r w:rsidRPr="001E374E">
              <w:rPr>
                <w:rFonts w:eastAsiaTheme="minorEastAsia"/>
                <w:color w:val="333333"/>
                <w:sz w:val="24"/>
              </w:rPr>
              <w:t>-</w:t>
            </w:r>
            <w:r w:rsidRPr="001E374E">
              <w:rPr>
                <w:rFonts w:eastAsiaTheme="minorEastAsia"/>
                <w:color w:val="333333"/>
                <w:sz w:val="24"/>
              </w:rPr>
              <w:t>产业应用篇</w:t>
            </w:r>
            <w:r w:rsidRPr="001E374E">
              <w:rPr>
                <w:rFonts w:eastAsiaTheme="minorEastAsia"/>
                <w:color w:val="333333"/>
                <w:sz w:val="24"/>
              </w:rPr>
              <w:t>[R].</w:t>
            </w:r>
            <w:r w:rsidRPr="001E374E">
              <w:rPr>
                <w:rFonts w:eastAsiaTheme="minorEastAsia"/>
                <w:color w:val="333333"/>
                <w:sz w:val="24"/>
              </w:rPr>
              <w:t>北京：中国信息通信研究院，中国人工智能产业发展联盟，</w:t>
            </w:r>
            <w:r w:rsidRPr="001E374E">
              <w:rPr>
                <w:rFonts w:eastAsiaTheme="minorEastAsia"/>
                <w:color w:val="333333"/>
                <w:sz w:val="24"/>
              </w:rPr>
              <w:t>2018</w:t>
            </w:r>
            <w:r w:rsidRPr="001E374E">
              <w:rPr>
                <w:rFonts w:eastAsiaTheme="minorEastAsia"/>
                <w:color w:val="333333"/>
                <w:sz w:val="24"/>
              </w:rPr>
              <w:t>（</w:t>
            </w:r>
            <w:r w:rsidRPr="001E374E">
              <w:rPr>
                <w:rFonts w:eastAsiaTheme="minorEastAsia"/>
                <w:color w:val="333333"/>
                <w:sz w:val="24"/>
              </w:rPr>
              <w:t>12</w:t>
            </w:r>
            <w:r w:rsidRPr="001E374E">
              <w:rPr>
                <w:rFonts w:eastAsiaTheme="minorEastAsia"/>
                <w:color w:val="333333"/>
                <w:sz w:val="24"/>
              </w:rPr>
              <w:t>）：</w:t>
            </w:r>
            <w:r w:rsidRPr="001E374E">
              <w:rPr>
                <w:rFonts w:eastAsiaTheme="minorEastAsia"/>
                <w:color w:val="333333"/>
                <w:sz w:val="24"/>
              </w:rPr>
              <w:t>4</w:t>
            </w:r>
          </w:p>
          <w:p w14:paraId="30E4BAFE" w14:textId="77777777" w:rsidR="00026CEB" w:rsidRPr="001E374E" w:rsidRDefault="00026CEB" w:rsidP="009053A4">
            <w:pPr>
              <w:pStyle w:val="aa"/>
              <w:numPr>
                <w:ilvl w:val="0"/>
                <w:numId w:val="1"/>
              </w:numPr>
              <w:spacing w:line="360" w:lineRule="auto"/>
              <w:ind w:firstLineChars="0"/>
              <w:rPr>
                <w:rFonts w:eastAsiaTheme="minorEastAsia"/>
                <w:color w:val="333333"/>
                <w:sz w:val="24"/>
              </w:rPr>
            </w:pPr>
            <w:r w:rsidRPr="001E374E">
              <w:rPr>
                <w:rFonts w:eastAsiaTheme="minorEastAsia"/>
                <w:color w:val="333333"/>
                <w:sz w:val="24"/>
              </w:rPr>
              <w:t xml:space="preserve"> </w:t>
            </w:r>
          </w:p>
          <w:p w14:paraId="51E67A9D" w14:textId="77777777" w:rsidR="00026CEB" w:rsidRPr="001E374E" w:rsidRDefault="00026CEB" w:rsidP="009053A4">
            <w:pPr>
              <w:pStyle w:val="aa"/>
              <w:numPr>
                <w:ilvl w:val="0"/>
                <w:numId w:val="1"/>
              </w:numPr>
              <w:spacing w:line="360" w:lineRule="auto"/>
              <w:ind w:firstLineChars="0"/>
              <w:rPr>
                <w:rFonts w:eastAsiaTheme="minorEastAsia"/>
                <w:color w:val="333333"/>
                <w:sz w:val="24"/>
              </w:rPr>
            </w:pPr>
            <w:r w:rsidRPr="001E374E">
              <w:rPr>
                <w:rFonts w:eastAsiaTheme="minorEastAsia"/>
                <w:color w:val="333333"/>
                <w:sz w:val="24"/>
              </w:rPr>
              <w:t xml:space="preserve"> </w:t>
            </w:r>
          </w:p>
        </w:tc>
      </w:tr>
      <w:tr w:rsidR="00026CEB" w:rsidRPr="001E374E" w14:paraId="07172A7E" w14:textId="77777777" w:rsidTr="009053A4">
        <w:trPr>
          <w:trHeight w:val="2799"/>
        </w:trPr>
        <w:tc>
          <w:tcPr>
            <w:tcW w:w="8789" w:type="dxa"/>
            <w:gridSpan w:val="6"/>
          </w:tcPr>
          <w:p w14:paraId="5A9022D4" w14:textId="77777777" w:rsidR="00026CEB" w:rsidRPr="001E374E" w:rsidRDefault="00026CEB" w:rsidP="009053A4">
            <w:pPr>
              <w:spacing w:line="336" w:lineRule="auto"/>
              <w:rPr>
                <w:b/>
                <w:sz w:val="24"/>
              </w:rPr>
            </w:pPr>
            <w:r w:rsidRPr="001E374E">
              <w:rPr>
                <w:b/>
                <w:sz w:val="24"/>
              </w:rPr>
              <w:t>指导教师意见：</w:t>
            </w:r>
          </w:p>
          <w:p w14:paraId="66950C1C" w14:textId="77777777" w:rsidR="00026CEB" w:rsidRPr="001E374E" w:rsidRDefault="00026CEB" w:rsidP="009053A4">
            <w:pPr>
              <w:spacing w:line="336" w:lineRule="auto"/>
              <w:ind w:firstLineChars="200" w:firstLine="480"/>
              <w:rPr>
                <w:sz w:val="24"/>
              </w:rPr>
            </w:pPr>
            <w:r w:rsidRPr="001E374E">
              <w:rPr>
                <w:sz w:val="24"/>
              </w:rPr>
              <w:t xml:space="preserve">                             </w:t>
            </w:r>
          </w:p>
          <w:p w14:paraId="7EFE79FD" w14:textId="77777777" w:rsidR="00026CEB" w:rsidRPr="001E374E" w:rsidRDefault="00026CEB" w:rsidP="009053A4">
            <w:pPr>
              <w:spacing w:line="336" w:lineRule="auto"/>
              <w:jc w:val="center"/>
              <w:rPr>
                <w:sz w:val="24"/>
              </w:rPr>
            </w:pPr>
          </w:p>
          <w:p w14:paraId="039AEDBA" w14:textId="77777777" w:rsidR="00026CEB" w:rsidRPr="001E374E" w:rsidRDefault="00026CEB" w:rsidP="009053A4">
            <w:pPr>
              <w:spacing w:line="336" w:lineRule="auto"/>
              <w:jc w:val="center"/>
              <w:rPr>
                <w:sz w:val="24"/>
              </w:rPr>
            </w:pPr>
            <w:r w:rsidRPr="001E374E">
              <w:rPr>
                <w:sz w:val="24"/>
              </w:rPr>
              <w:t xml:space="preserve">                                          </w:t>
            </w:r>
          </w:p>
          <w:p w14:paraId="699EB423" w14:textId="77777777" w:rsidR="00026CEB" w:rsidRPr="001E374E" w:rsidRDefault="00026CEB" w:rsidP="009053A4">
            <w:pPr>
              <w:spacing w:line="336" w:lineRule="auto"/>
              <w:jc w:val="center"/>
              <w:rPr>
                <w:sz w:val="24"/>
                <w:u w:val="single"/>
              </w:rPr>
            </w:pPr>
            <w:r w:rsidRPr="001E374E">
              <w:rPr>
                <w:sz w:val="24"/>
              </w:rPr>
              <w:t xml:space="preserve">  </w:t>
            </w:r>
            <w:r w:rsidRPr="001E374E">
              <w:rPr>
                <w:b/>
                <w:sz w:val="24"/>
              </w:rPr>
              <w:t>指导教师（签名）：</w:t>
            </w:r>
            <w:r w:rsidRPr="001E374E">
              <w:rPr>
                <w:b/>
                <w:sz w:val="24"/>
                <w:u w:val="single"/>
              </w:rPr>
              <w:t xml:space="preserve">             </w:t>
            </w:r>
          </w:p>
          <w:p w14:paraId="08718C11" w14:textId="77777777" w:rsidR="00026CEB" w:rsidRPr="001E374E" w:rsidRDefault="00026CEB" w:rsidP="009053A4">
            <w:pPr>
              <w:spacing w:line="336" w:lineRule="auto"/>
              <w:ind w:firstLineChars="2250" w:firstLine="5421"/>
              <w:rPr>
                <w:sz w:val="24"/>
                <w:u w:val="single"/>
              </w:rPr>
            </w:pPr>
            <w:r w:rsidRPr="001E374E">
              <w:rPr>
                <w:b/>
                <w:sz w:val="24"/>
                <w:u w:val="single"/>
              </w:rPr>
              <w:t xml:space="preserve">     </w:t>
            </w:r>
            <w:r w:rsidRPr="001E374E">
              <w:rPr>
                <w:b/>
                <w:sz w:val="24"/>
              </w:rPr>
              <w:t>年</w:t>
            </w:r>
            <w:r w:rsidRPr="001E374E">
              <w:rPr>
                <w:b/>
                <w:sz w:val="24"/>
                <w:u w:val="single"/>
              </w:rPr>
              <w:t xml:space="preserve">    </w:t>
            </w:r>
            <w:r w:rsidRPr="001E374E">
              <w:rPr>
                <w:b/>
                <w:sz w:val="24"/>
              </w:rPr>
              <w:t>月</w:t>
            </w:r>
            <w:r w:rsidRPr="001E374E">
              <w:rPr>
                <w:b/>
                <w:sz w:val="24"/>
                <w:u w:val="single"/>
              </w:rPr>
              <w:t xml:space="preserve">     </w:t>
            </w:r>
            <w:r w:rsidRPr="001E374E">
              <w:rPr>
                <w:b/>
                <w:sz w:val="24"/>
              </w:rPr>
              <w:t>日</w:t>
            </w:r>
          </w:p>
        </w:tc>
      </w:tr>
      <w:tr w:rsidR="00026CEB" w:rsidRPr="001E374E" w14:paraId="475C0A23" w14:textId="77777777" w:rsidTr="009053A4">
        <w:trPr>
          <w:trHeight w:val="2325"/>
        </w:trPr>
        <w:tc>
          <w:tcPr>
            <w:tcW w:w="8789" w:type="dxa"/>
            <w:gridSpan w:val="6"/>
          </w:tcPr>
          <w:p w14:paraId="1EC5CDBC" w14:textId="77777777" w:rsidR="00026CEB" w:rsidRPr="001E374E" w:rsidRDefault="00026CEB" w:rsidP="009053A4">
            <w:pPr>
              <w:spacing w:line="336" w:lineRule="auto"/>
              <w:rPr>
                <w:b/>
                <w:sz w:val="24"/>
              </w:rPr>
            </w:pPr>
            <w:r w:rsidRPr="001E374E">
              <w:rPr>
                <w:b/>
                <w:sz w:val="24"/>
              </w:rPr>
              <w:t>教学单位意见：</w:t>
            </w:r>
          </w:p>
          <w:p w14:paraId="25727459" w14:textId="77777777" w:rsidR="00026CEB" w:rsidRPr="001E374E" w:rsidRDefault="00026CEB" w:rsidP="009053A4">
            <w:pPr>
              <w:spacing w:line="336" w:lineRule="auto"/>
              <w:ind w:firstLineChars="200" w:firstLine="480"/>
              <w:rPr>
                <w:sz w:val="24"/>
              </w:rPr>
            </w:pPr>
          </w:p>
          <w:p w14:paraId="32E64603" w14:textId="77777777" w:rsidR="00026CEB" w:rsidRPr="001E374E" w:rsidRDefault="00026CEB" w:rsidP="009053A4">
            <w:pPr>
              <w:spacing w:line="336" w:lineRule="auto"/>
              <w:jc w:val="center"/>
              <w:rPr>
                <w:sz w:val="24"/>
              </w:rPr>
            </w:pPr>
            <w:r w:rsidRPr="001E374E">
              <w:rPr>
                <w:sz w:val="24"/>
              </w:rPr>
              <w:t xml:space="preserve">             </w:t>
            </w:r>
          </w:p>
          <w:p w14:paraId="4718A619" w14:textId="77777777" w:rsidR="00026CEB" w:rsidRPr="001E374E" w:rsidRDefault="00026CEB" w:rsidP="009053A4">
            <w:pPr>
              <w:spacing w:line="336" w:lineRule="auto"/>
              <w:jc w:val="center"/>
              <w:rPr>
                <w:sz w:val="24"/>
              </w:rPr>
            </w:pPr>
            <w:r w:rsidRPr="001E374E">
              <w:rPr>
                <w:sz w:val="24"/>
              </w:rPr>
              <w:t xml:space="preserve"> </w:t>
            </w:r>
            <w:r w:rsidRPr="001E374E">
              <w:rPr>
                <w:b/>
                <w:sz w:val="24"/>
              </w:rPr>
              <w:t>学院（盖章）</w:t>
            </w:r>
            <w:r w:rsidRPr="001E374E">
              <w:rPr>
                <w:sz w:val="24"/>
              </w:rPr>
              <w:t xml:space="preserve">               </w:t>
            </w:r>
          </w:p>
          <w:p w14:paraId="17A8F217" w14:textId="77777777" w:rsidR="00026CEB" w:rsidRPr="001E374E" w:rsidRDefault="00026CEB" w:rsidP="009053A4">
            <w:pPr>
              <w:spacing w:line="336" w:lineRule="auto"/>
              <w:ind w:firstLineChars="2191" w:firstLine="5279"/>
              <w:rPr>
                <w:sz w:val="24"/>
              </w:rPr>
            </w:pPr>
            <w:r w:rsidRPr="001E374E">
              <w:rPr>
                <w:b/>
                <w:sz w:val="24"/>
                <w:u w:val="single"/>
              </w:rPr>
              <w:t xml:space="preserve">     </w:t>
            </w:r>
            <w:r w:rsidRPr="001E374E">
              <w:rPr>
                <w:b/>
                <w:sz w:val="24"/>
              </w:rPr>
              <w:t>年</w:t>
            </w:r>
            <w:r w:rsidRPr="001E374E">
              <w:rPr>
                <w:b/>
                <w:sz w:val="24"/>
                <w:u w:val="single"/>
              </w:rPr>
              <w:t xml:space="preserve">    </w:t>
            </w:r>
            <w:r w:rsidRPr="001E374E">
              <w:rPr>
                <w:b/>
                <w:sz w:val="24"/>
              </w:rPr>
              <w:t>月</w:t>
            </w:r>
            <w:r w:rsidRPr="001E374E">
              <w:rPr>
                <w:b/>
                <w:sz w:val="24"/>
                <w:u w:val="single"/>
              </w:rPr>
              <w:t xml:space="preserve">     </w:t>
            </w:r>
            <w:r w:rsidRPr="001E374E">
              <w:rPr>
                <w:b/>
                <w:sz w:val="24"/>
              </w:rPr>
              <w:t>日</w:t>
            </w:r>
          </w:p>
        </w:tc>
      </w:tr>
    </w:tbl>
    <w:p w14:paraId="30FDB9E1" w14:textId="77777777" w:rsidR="00026CEB" w:rsidRPr="001E374E" w:rsidRDefault="00026CEB" w:rsidP="00026CEB">
      <w:pPr>
        <w:spacing w:line="360" w:lineRule="auto"/>
        <w:rPr>
          <w:sz w:val="24"/>
        </w:rPr>
      </w:pPr>
      <w:r w:rsidRPr="001E374E">
        <w:rPr>
          <w:sz w:val="24"/>
        </w:rPr>
        <w:t>注：开题报告应在教师指导下由学生独立撰写，开题报告通过后方可进行毕业创作。</w:t>
      </w:r>
    </w:p>
    <w:p w14:paraId="10D0CC6D" w14:textId="77777777" w:rsidR="00026CEB" w:rsidRPr="001E374E" w:rsidRDefault="00026CEB" w:rsidP="00026CEB"/>
    <w:p w14:paraId="353F235A" w14:textId="77777777" w:rsidR="00026CEB" w:rsidRPr="001E374E" w:rsidRDefault="00026CEB" w:rsidP="00026CEB"/>
    <w:p w14:paraId="523BFE8C" w14:textId="77777777" w:rsidR="007670F4" w:rsidRPr="001E374E" w:rsidRDefault="007670F4"/>
    <w:sectPr w:rsidR="007670F4" w:rsidRPr="001E374E">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cer" w:date="2019-01-10T20:58:00Z" w:initials="a">
    <w:p w14:paraId="740B39AA" w14:textId="12B52F5A" w:rsidR="007146A1" w:rsidRDefault="007146A1">
      <w:pPr>
        <w:pStyle w:val="a7"/>
      </w:pPr>
      <w:r>
        <w:rPr>
          <w:rStyle w:val="a9"/>
        </w:rPr>
        <w:annotationRef/>
      </w:r>
      <w:r w:rsidRPr="007146A1">
        <w:rPr>
          <w:rFonts w:hint="eastAsia"/>
        </w:rPr>
        <w:t>现将项目，然后介绍书，再讲翻译目的和意义。</w:t>
      </w:r>
    </w:p>
  </w:comment>
  <w:comment w:id="1" w:author="李 亚星" w:date="2019-01-11T14:10:00Z" w:initials="李">
    <w:p w14:paraId="31FF8748" w14:textId="2E987A7D" w:rsidR="000E1120" w:rsidRDefault="000E1120">
      <w:pPr>
        <w:pStyle w:val="a7"/>
      </w:pPr>
      <w:r>
        <w:rPr>
          <w:rStyle w:val="a9"/>
        </w:rPr>
        <w:annotationRef/>
      </w:r>
    </w:p>
  </w:comment>
  <w:comment w:id="2" w:author="李 亚星" w:date="2019-01-11T14:09:00Z" w:initials="李">
    <w:p w14:paraId="41843B34" w14:textId="3EA0984D" w:rsidR="000E1120" w:rsidRDefault="000E1120">
      <w:pPr>
        <w:pStyle w:val="a7"/>
      </w:pPr>
      <w:r>
        <w:rPr>
          <w:rStyle w:val="a9"/>
        </w:rPr>
        <w:annotationRef/>
      </w:r>
      <w:r>
        <w:rPr>
          <w:rFonts w:hint="eastAsia"/>
        </w:rPr>
        <w:t>不用打冒号</w:t>
      </w:r>
    </w:p>
  </w:comment>
  <w:comment w:id="4" w:author="李 亚星" w:date="2019-01-11T14:12:00Z" w:initials="李">
    <w:p w14:paraId="2A9FD604" w14:textId="30BAF7B8" w:rsidR="000E1120" w:rsidRDefault="000E1120">
      <w:pPr>
        <w:pStyle w:val="a7"/>
        <w:rPr>
          <w:rFonts w:hint="eastAsia"/>
        </w:rPr>
      </w:pPr>
      <w:r>
        <w:rPr>
          <w:rStyle w:val="a9"/>
        </w:rPr>
        <w:annotationRef/>
      </w:r>
      <w:r>
        <w:rPr>
          <w:rFonts w:hint="eastAsia"/>
        </w:rPr>
        <w:t>不要出现</w:t>
      </w:r>
      <w:r>
        <w:rPr>
          <w:rFonts w:hint="eastAsia"/>
        </w:rPr>
        <w:t>I</w:t>
      </w:r>
      <w:r>
        <w:t xml:space="preserve"> </w:t>
      </w:r>
      <w:r>
        <w:rPr>
          <w:rFonts w:hint="eastAsia"/>
        </w:rPr>
        <w:t>用</w:t>
      </w:r>
      <w:r>
        <w:rPr>
          <w:rFonts w:hint="eastAsia"/>
        </w:rPr>
        <w:t>t</w:t>
      </w:r>
      <w:r>
        <w:t>he translator</w:t>
      </w:r>
      <w:r>
        <w:rPr>
          <w:rFonts w:hint="eastAsia"/>
        </w:rPr>
        <w:t>。其次时态有问题</w:t>
      </w:r>
    </w:p>
  </w:comment>
  <w:comment w:id="5" w:author="李 亚星" w:date="2019-01-11T14:12:00Z" w:initials="李">
    <w:p w14:paraId="0FBE0B5D" w14:textId="32F30AB8" w:rsidR="000E1120" w:rsidRDefault="000E1120">
      <w:pPr>
        <w:pStyle w:val="a7"/>
      </w:pPr>
      <w:r>
        <w:rPr>
          <w:rStyle w:val="a9"/>
        </w:rPr>
        <w:annotationRef/>
      </w:r>
      <w:r>
        <w:rPr>
          <w:rFonts w:hint="eastAsia"/>
        </w:rPr>
        <w:t>把具体时间写出来，更有可信度</w:t>
      </w:r>
    </w:p>
  </w:comment>
  <w:comment w:id="6" w:author="李 亚星" w:date="2019-01-11T14:13:00Z" w:initials="李">
    <w:p w14:paraId="51A40E5D" w14:textId="77777777" w:rsidR="000E1120" w:rsidRDefault="000E1120">
      <w:pPr>
        <w:pStyle w:val="a7"/>
      </w:pPr>
      <w:r>
        <w:rPr>
          <w:rStyle w:val="a9"/>
        </w:rPr>
        <w:annotationRef/>
      </w:r>
      <w:r>
        <w:rPr>
          <w:rFonts w:hint="eastAsia"/>
        </w:rPr>
        <w:t>先列出翻译要求，再讲你们是如何进行项目来保证完成要求的</w:t>
      </w:r>
    </w:p>
    <w:p w14:paraId="30EEF5A8" w14:textId="0444775E" w:rsidR="000E1120" w:rsidRDefault="000E1120">
      <w:pPr>
        <w:pStyle w:val="a7"/>
        <w:rPr>
          <w:rFonts w:hint="eastAsia"/>
        </w:rPr>
      </w:pPr>
    </w:p>
  </w:comment>
  <w:comment w:id="8" w:author="李 亚星" w:date="2019-01-11T14:16:00Z" w:initials="李">
    <w:p w14:paraId="1A28144A" w14:textId="0810A66D" w:rsidR="000E1120" w:rsidRDefault="000E1120">
      <w:pPr>
        <w:pStyle w:val="a7"/>
      </w:pPr>
      <w:r>
        <w:rPr>
          <w:rStyle w:val="a9"/>
        </w:rPr>
        <w:annotationRef/>
      </w:r>
      <w:r>
        <w:rPr>
          <w:rFonts w:hint="eastAsia"/>
        </w:rPr>
        <w:t>这个是放在上面的吧？</w:t>
      </w:r>
    </w:p>
  </w:comment>
  <w:comment w:id="11" w:author="李 亚星" w:date="2019-01-11T14:18:00Z" w:initials="李">
    <w:p w14:paraId="25B395E4" w14:textId="1D98ADEE" w:rsidR="000E1120" w:rsidRDefault="000E1120">
      <w:pPr>
        <w:pStyle w:val="a7"/>
        <w:rPr>
          <w:rFonts w:hint="eastAsia"/>
        </w:rPr>
      </w:pPr>
      <w:r>
        <w:rPr>
          <w:rStyle w:val="a9"/>
        </w:rPr>
        <w:annotationRef/>
      </w:r>
      <w:r>
        <w:rPr>
          <w:rFonts w:hint="eastAsia"/>
        </w:rPr>
        <w:t>目的和意义可合为一个部分，建议参考其他同学的。</w:t>
      </w:r>
      <w:r w:rsidR="007F6570">
        <w:rPr>
          <w:rFonts w:hint="eastAsia"/>
        </w:rPr>
        <w:t>讲书翻译出来的意义，你写了大段关于这部分的内容，但是翻译方面的价值没有说太多，只有最后一句，不够具体。</w:t>
      </w:r>
    </w:p>
  </w:comment>
  <w:comment w:id="12" w:author="李 亚星" w:date="2019-01-11T14:17:00Z" w:initials="李">
    <w:p w14:paraId="3DF4012D" w14:textId="733A50C6" w:rsidR="000E1120" w:rsidRDefault="000E1120">
      <w:pPr>
        <w:pStyle w:val="a7"/>
      </w:pPr>
      <w:r>
        <w:rPr>
          <w:rStyle w:val="a9"/>
        </w:rPr>
        <w:annotationRef/>
      </w:r>
      <w:r>
        <w:rPr>
          <w:rFonts w:hint="eastAsia"/>
        </w:rPr>
        <w:t>？？</w:t>
      </w:r>
    </w:p>
  </w:comment>
  <w:comment w:id="13" w:author="李 亚星" w:date="2019-01-11T14:17:00Z" w:initials="李">
    <w:p w14:paraId="1F39B88A" w14:textId="76368C5C" w:rsidR="000E1120" w:rsidRDefault="000E1120">
      <w:pPr>
        <w:pStyle w:val="a7"/>
      </w:pPr>
      <w:r>
        <w:rPr>
          <w:rStyle w:val="a9"/>
        </w:rPr>
        <w:annotationRef/>
      </w:r>
      <w:r>
        <w:rPr>
          <w:rFonts w:hint="eastAsia"/>
        </w:rPr>
        <w:t>Fin</w:t>
      </w:r>
      <w:r>
        <w:t xml:space="preserve">Tech = a specialized </w:t>
      </w:r>
      <w:proofErr w:type="spellStart"/>
      <w:r>
        <w:t>Englsih</w:t>
      </w:r>
      <w:proofErr w:type="spellEnd"/>
      <w:r>
        <w:t>???</w:t>
      </w:r>
    </w:p>
  </w:comment>
  <w:comment w:id="14" w:author="李 亚星" w:date="2019-01-11T14:21:00Z" w:initials="李">
    <w:p w14:paraId="0555331F" w14:textId="7DEB09AB" w:rsidR="007F6570" w:rsidRDefault="007F6570">
      <w:pPr>
        <w:pStyle w:val="a7"/>
      </w:pPr>
      <w:r>
        <w:rPr>
          <w:rStyle w:val="a9"/>
        </w:rPr>
        <w:annotationRef/>
      </w:r>
      <w:r>
        <w:rPr>
          <w:rFonts w:hint="eastAsia"/>
        </w:rPr>
        <w:t>先写文本分析再拿出理论</w:t>
      </w:r>
    </w:p>
  </w:comment>
  <w:comment w:id="15" w:author="李 亚星" w:date="2019-01-11T14:22:00Z" w:initials="李">
    <w:p w14:paraId="3CDEEB9E" w14:textId="31B717E9" w:rsidR="007F6570" w:rsidRDefault="007F6570">
      <w:pPr>
        <w:pStyle w:val="a7"/>
      </w:pPr>
      <w:r>
        <w:rPr>
          <w:rStyle w:val="a9"/>
        </w:rPr>
        <w:annotationRef/>
      </w:r>
      <w:r>
        <w:rPr>
          <w:rFonts w:hint="eastAsia"/>
        </w:rPr>
        <w:t>？？</w:t>
      </w:r>
    </w:p>
  </w:comment>
  <w:comment w:id="16" w:author="李 亚星" w:date="2019-01-11T14:22:00Z" w:initials="李">
    <w:p w14:paraId="581D1990" w14:textId="09A93087" w:rsidR="007F6570" w:rsidRDefault="007F6570">
      <w:pPr>
        <w:pStyle w:val="a7"/>
      </w:pPr>
      <w:r>
        <w:rPr>
          <w:rStyle w:val="a9"/>
        </w:rPr>
        <w:annotationRef/>
      </w:r>
      <w:proofErr w:type="spellStart"/>
      <w:r>
        <w:t>C</w:t>
      </w:r>
      <w:r>
        <w:rPr>
          <w:rFonts w:hint="eastAsia"/>
        </w:rPr>
        <w:t>hienglish</w:t>
      </w:r>
      <w:proofErr w:type="spellEnd"/>
    </w:p>
  </w:comment>
  <w:comment w:id="17" w:author="李 亚星" w:date="2019-01-11T14:23:00Z" w:initials="李">
    <w:p w14:paraId="3AB758FA" w14:textId="4D2FC613" w:rsidR="007F6570" w:rsidRDefault="007F6570">
      <w:pPr>
        <w:pStyle w:val="a7"/>
      </w:pPr>
      <w:r>
        <w:rPr>
          <w:rStyle w:val="a9"/>
        </w:rPr>
        <w:annotationRef/>
      </w:r>
      <w:r>
        <w:rPr>
          <w:rFonts w:hint="eastAsia"/>
        </w:rPr>
        <w:t>用英文，后面用引用标识</w:t>
      </w:r>
    </w:p>
  </w:comment>
  <w:comment w:id="18" w:author="李 亚星" w:date="2019-01-11T14:23:00Z" w:initials="李">
    <w:p w14:paraId="3CCEACF5" w14:textId="7EF5C698" w:rsidR="007F6570" w:rsidRDefault="007F6570">
      <w:pPr>
        <w:pStyle w:val="a7"/>
      </w:pPr>
      <w:r>
        <w:rPr>
          <w:rStyle w:val="a9"/>
        </w:rPr>
        <w:annotationRef/>
      </w:r>
      <w:r>
        <w:rPr>
          <w:rFonts w:hint="eastAsia"/>
        </w:rPr>
        <w:t>提前到第二部分开头</w:t>
      </w:r>
    </w:p>
  </w:comment>
  <w:comment w:id="23" w:author="李 亚星" w:date="2019-01-11T14:25:00Z" w:initials="李">
    <w:p w14:paraId="3504DD69" w14:textId="3C1E89FD" w:rsidR="007F6570" w:rsidRDefault="007F6570">
      <w:pPr>
        <w:pStyle w:val="a7"/>
      </w:pPr>
      <w:r>
        <w:rPr>
          <w:rStyle w:val="a9"/>
        </w:rPr>
        <w:annotationRef/>
      </w:r>
      <w:proofErr w:type="spellStart"/>
      <w:r>
        <w:t>C</w:t>
      </w:r>
      <w:r>
        <w:rPr>
          <w:rFonts w:hint="eastAsia"/>
        </w:rPr>
        <w:t>hienglish</w:t>
      </w:r>
      <w:proofErr w:type="spellEnd"/>
    </w:p>
  </w:comment>
  <w:comment w:id="22" w:author="李 亚星" w:date="2019-01-11T14:26:00Z" w:initials="李">
    <w:p w14:paraId="7AA28B51" w14:textId="574732BA" w:rsidR="007F6570" w:rsidRDefault="007F6570">
      <w:pPr>
        <w:pStyle w:val="a7"/>
        <w:rPr>
          <w:rFonts w:hint="eastAsia"/>
        </w:rPr>
      </w:pPr>
      <w:r>
        <w:rPr>
          <w:rStyle w:val="a9"/>
        </w:rPr>
        <w:annotationRef/>
      </w:r>
      <w:r>
        <w:rPr>
          <w:rFonts w:hint="eastAsia"/>
        </w:rPr>
        <w:t>没看懂这段，只用说出文章类型和风格即可</w:t>
      </w:r>
    </w:p>
  </w:comment>
  <w:comment w:id="24" w:author="李 亚星" w:date="2019-01-11T14:27:00Z" w:initials="李">
    <w:p w14:paraId="6171E522" w14:textId="38713639" w:rsidR="007F6570" w:rsidRDefault="007F6570">
      <w:pPr>
        <w:pStyle w:val="a7"/>
      </w:pPr>
      <w:r>
        <w:rPr>
          <w:rStyle w:val="a9"/>
        </w:rPr>
        <w:annotationRef/>
      </w:r>
      <w:r>
        <w:rPr>
          <w:rFonts w:hint="eastAsia"/>
        </w:rPr>
        <w:t>这段可以写在</w:t>
      </w:r>
      <w:r>
        <w:rPr>
          <w:rFonts w:hint="eastAsia"/>
        </w:rPr>
        <w:t>P</w:t>
      </w:r>
      <w:r>
        <w:t>PT</w:t>
      </w:r>
      <w:r>
        <w:rPr>
          <w:rFonts w:hint="eastAsia"/>
        </w:rPr>
        <w:t>上，但是开题暂时不用</w:t>
      </w:r>
    </w:p>
  </w:comment>
  <w:comment w:id="25" w:author="李 亚星" w:date="2019-01-11T14:29:00Z" w:initials="李">
    <w:p w14:paraId="61718ABF" w14:textId="743CD411" w:rsidR="00C50402" w:rsidRDefault="00C50402">
      <w:pPr>
        <w:pStyle w:val="a7"/>
      </w:pPr>
      <w:r>
        <w:rPr>
          <w:rStyle w:val="a9"/>
        </w:rPr>
        <w:annotationRef/>
      </w:r>
      <w:r>
        <w:rPr>
          <w:rFonts w:hint="eastAsia"/>
        </w:rPr>
        <w:t>？？</w:t>
      </w:r>
    </w:p>
  </w:comment>
  <w:comment w:id="26" w:author="李 亚星" w:date="2019-01-11T14:29:00Z" w:initials="李">
    <w:p w14:paraId="5CA07999" w14:textId="647C7DA4" w:rsidR="00C50402" w:rsidRDefault="00C50402">
      <w:pPr>
        <w:pStyle w:val="a7"/>
      </w:pPr>
      <w:r>
        <w:rPr>
          <w:rStyle w:val="a9"/>
        </w:rPr>
        <w:annotationRef/>
      </w:r>
      <w:r>
        <w:rPr>
          <w:rFonts w:hint="eastAsia"/>
        </w:rPr>
        <w:t>有</w:t>
      </w:r>
      <w:proofErr w:type="gramStart"/>
      <w:r>
        <w:rPr>
          <w:rFonts w:hint="eastAsia"/>
        </w:rPr>
        <w:t>不</w:t>
      </w:r>
      <w:proofErr w:type="gramEnd"/>
      <w:r>
        <w:rPr>
          <w:rFonts w:hint="eastAsia"/>
        </w:rPr>
        <w:t>有文献支撑？？不能随便</w:t>
      </w:r>
      <w:r>
        <w:rPr>
          <w:rFonts w:hint="eastAsia"/>
        </w:rPr>
        <w:t>should</w:t>
      </w:r>
    </w:p>
  </w:comment>
  <w:comment w:id="27" w:author="李 亚星" w:date="2019-01-11T14:32:00Z" w:initials="李">
    <w:p w14:paraId="6C58B88C" w14:textId="77E2CB6F" w:rsidR="00C50402" w:rsidRDefault="00C50402">
      <w:pPr>
        <w:pStyle w:val="a7"/>
        <w:rPr>
          <w:rFonts w:hint="eastAsia"/>
        </w:rPr>
      </w:pPr>
      <w:r>
        <w:rPr>
          <w:rStyle w:val="a9"/>
        </w:rPr>
        <w:annotationRef/>
      </w:r>
      <w:r>
        <w:rPr>
          <w:rFonts w:hint="eastAsia"/>
        </w:rPr>
        <w:t>这段要重新写，写你主要用了什么策略，归还策略是什么意思，为什么要用这个策略。最后说不说词汇层面用了一点异化都可以。要有重点</w:t>
      </w:r>
    </w:p>
  </w:comment>
  <w:comment w:id="28" w:author="李 亚星" w:date="2019-01-11T14:31:00Z" w:initials="李">
    <w:p w14:paraId="16ECED20" w14:textId="6C8901B7" w:rsidR="00C50402" w:rsidRDefault="00C50402">
      <w:pPr>
        <w:pStyle w:val="a7"/>
      </w:pPr>
      <w:r>
        <w:rPr>
          <w:rStyle w:val="a9"/>
        </w:rPr>
        <w:annotationRef/>
      </w:r>
      <w:r>
        <w:rPr>
          <w:rFonts w:hint="eastAsia"/>
        </w:rPr>
        <w:t>怎么又来了</w:t>
      </w:r>
      <w:r>
        <w:rPr>
          <w:rFonts w:hint="eastAsia"/>
        </w:rPr>
        <w:t>l</w:t>
      </w:r>
      <w:r>
        <w:t>ocalization??</w:t>
      </w:r>
    </w:p>
  </w:comment>
  <w:comment w:id="29" w:author="李 亚星" w:date="2019-01-11T14:44:00Z" w:initials="李">
    <w:p w14:paraId="0A464F01" w14:textId="1A56CA1D" w:rsidR="004471EF" w:rsidRDefault="004471EF">
      <w:pPr>
        <w:pStyle w:val="a7"/>
      </w:pPr>
      <w:r>
        <w:rPr>
          <w:rStyle w:val="a9"/>
        </w:rPr>
        <w:annotationRef/>
      </w:r>
      <w:r>
        <w:rPr>
          <w:rFonts w:hint="eastAsia"/>
        </w:rPr>
        <w:t>没有动词</w:t>
      </w:r>
    </w:p>
  </w:comment>
  <w:comment w:id="32" w:author="李 亚星" w:date="2019-01-11T14:45:00Z" w:initials="李">
    <w:p w14:paraId="0E948C0F" w14:textId="42A1B5BB" w:rsidR="004471EF" w:rsidRDefault="004471EF">
      <w:pPr>
        <w:pStyle w:val="a7"/>
        <w:rPr>
          <w:rFonts w:hint="eastAsia"/>
        </w:rPr>
      </w:pPr>
      <w:r>
        <w:rPr>
          <w:rStyle w:val="a9"/>
        </w:rPr>
        <w:annotationRef/>
      </w:r>
      <w:r>
        <w:rPr>
          <w:rFonts w:hint="eastAsia"/>
        </w:rPr>
        <w:t>看不懂这段，</w:t>
      </w:r>
      <w:r>
        <w:rPr>
          <w:rFonts w:hint="eastAsia"/>
        </w:rPr>
        <w:t>escap</w:t>
      </w:r>
      <w:r>
        <w:t>ing??</w:t>
      </w:r>
      <w:bookmarkStart w:id="33" w:name="_GoBack"/>
      <w:bookmarkEnd w:id="33"/>
    </w:p>
  </w:comment>
  <w:comment w:id="34" w:author="李 亚星" w:date="2019-01-11T14:39:00Z" w:initials="李">
    <w:p w14:paraId="203FCF2A" w14:textId="51B492B9" w:rsidR="004471EF" w:rsidRDefault="004471EF">
      <w:pPr>
        <w:pStyle w:val="a7"/>
      </w:pPr>
      <w:r>
        <w:rPr>
          <w:rStyle w:val="a9"/>
        </w:rPr>
        <w:annotationRef/>
      </w:r>
      <w:r>
        <w:rPr>
          <w:rFonts w:hint="eastAsia"/>
        </w:rPr>
        <w:t>引用加冒号</w:t>
      </w:r>
    </w:p>
  </w:comment>
  <w:comment w:id="35" w:author="李 亚星" w:date="2019-01-11T14:40:00Z" w:initials="李">
    <w:p w14:paraId="23473AD7" w14:textId="1BC06577" w:rsidR="004471EF" w:rsidRDefault="004471EF">
      <w:pPr>
        <w:pStyle w:val="a7"/>
      </w:pPr>
      <w:r>
        <w:rPr>
          <w:rStyle w:val="a9"/>
        </w:rPr>
        <w:annotationRef/>
      </w:r>
      <w:r>
        <w:rPr>
          <w:rFonts w:hint="eastAsia"/>
        </w:rPr>
        <w:t>哪里切分了，没有说明</w:t>
      </w:r>
    </w:p>
  </w:comment>
  <w:comment w:id="36" w:author="李 亚星" w:date="2019-01-11T14:39:00Z" w:initials="李">
    <w:p w14:paraId="176DAAD6" w14:textId="661C2563" w:rsidR="004471EF" w:rsidRDefault="004471EF">
      <w:pPr>
        <w:pStyle w:val="a7"/>
      </w:pPr>
      <w:r>
        <w:rPr>
          <w:rStyle w:val="a9"/>
        </w:rPr>
        <w:annotationRef/>
      </w:r>
      <w:r>
        <w:rPr>
          <w:rFonts w:hint="eastAsia"/>
        </w:rPr>
        <w:t>术语为统一</w:t>
      </w:r>
    </w:p>
  </w:comment>
  <w:comment w:id="38" w:author="李 亚星" w:date="2019-01-11T14:40:00Z" w:initials="李">
    <w:p w14:paraId="3F015308" w14:textId="5CE9A406" w:rsidR="004471EF" w:rsidRDefault="004471EF">
      <w:pPr>
        <w:pStyle w:val="a7"/>
      </w:pPr>
      <w:r>
        <w:rPr>
          <w:rStyle w:val="a9"/>
        </w:rPr>
        <w:annotationRef/>
      </w:r>
      <w:r>
        <w:rPr>
          <w:rFonts w:hint="eastAsia"/>
        </w:rPr>
        <w:t>哪里删除了没有说明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0B39AA" w15:done="0"/>
  <w15:commentEx w15:paraId="31FF8748" w15:done="0"/>
  <w15:commentEx w15:paraId="41843B34" w15:done="0"/>
  <w15:commentEx w15:paraId="2A9FD604" w15:done="0"/>
  <w15:commentEx w15:paraId="0FBE0B5D" w15:done="0"/>
  <w15:commentEx w15:paraId="30EEF5A8" w15:done="0"/>
  <w15:commentEx w15:paraId="1A28144A" w15:done="0"/>
  <w15:commentEx w15:paraId="25B395E4" w15:done="0"/>
  <w15:commentEx w15:paraId="3DF4012D" w15:done="0"/>
  <w15:commentEx w15:paraId="1F39B88A" w15:done="0"/>
  <w15:commentEx w15:paraId="0555331F" w15:done="0"/>
  <w15:commentEx w15:paraId="3CDEEB9E" w15:done="0"/>
  <w15:commentEx w15:paraId="581D1990" w15:done="0"/>
  <w15:commentEx w15:paraId="3AB758FA" w15:done="0"/>
  <w15:commentEx w15:paraId="3CCEACF5" w15:done="0"/>
  <w15:commentEx w15:paraId="3504DD69" w15:done="0"/>
  <w15:commentEx w15:paraId="7AA28B51" w15:done="0"/>
  <w15:commentEx w15:paraId="6171E522" w15:done="0"/>
  <w15:commentEx w15:paraId="61718ABF" w15:done="0"/>
  <w15:commentEx w15:paraId="5CA07999" w15:done="0"/>
  <w15:commentEx w15:paraId="6C58B88C" w15:done="0"/>
  <w15:commentEx w15:paraId="16ECED20" w15:done="0"/>
  <w15:commentEx w15:paraId="0A464F01" w15:done="0"/>
  <w15:commentEx w15:paraId="0E948C0F" w15:done="0"/>
  <w15:commentEx w15:paraId="203FCF2A" w15:done="0"/>
  <w15:commentEx w15:paraId="23473AD7" w15:done="0"/>
  <w15:commentEx w15:paraId="176DAAD6" w15:done="0"/>
  <w15:commentEx w15:paraId="3F0153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0B39AA" w16cid:durableId="1FE321EA"/>
  <w16cid:commentId w16cid:paraId="31FF8748" w16cid:durableId="1FE32247"/>
  <w16cid:commentId w16cid:paraId="41843B34" w16cid:durableId="1FE32203"/>
  <w16cid:commentId w16cid:paraId="2A9FD604" w16cid:durableId="1FE322BB"/>
  <w16cid:commentId w16cid:paraId="0FBE0B5D" w16cid:durableId="1FE322E5"/>
  <w16cid:commentId w16cid:paraId="30EEF5A8" w16cid:durableId="1FE32326"/>
  <w16cid:commentId w16cid:paraId="1A28144A" w16cid:durableId="1FE323A2"/>
  <w16cid:commentId w16cid:paraId="25B395E4" w16cid:durableId="1FE3242F"/>
  <w16cid:commentId w16cid:paraId="3DF4012D" w16cid:durableId="1FE323FF"/>
  <w16cid:commentId w16cid:paraId="1F39B88A" w16cid:durableId="1FE32416"/>
  <w16cid:commentId w16cid:paraId="0555331F" w16cid:durableId="1FE324DB"/>
  <w16cid:commentId w16cid:paraId="3CDEEB9E" w16cid:durableId="1FE32518"/>
  <w16cid:commentId w16cid:paraId="581D1990" w16cid:durableId="1FE32528"/>
  <w16cid:commentId w16cid:paraId="3AB758FA" w16cid:durableId="1FE32549"/>
  <w16cid:commentId w16cid:paraId="3CCEACF5" w16cid:durableId="1FE3256D"/>
  <w16cid:commentId w16cid:paraId="3504DD69" w16cid:durableId="1FE325EA"/>
  <w16cid:commentId w16cid:paraId="7AA28B51" w16cid:durableId="1FE3262D"/>
  <w16cid:commentId w16cid:paraId="6171E522" w16cid:durableId="1FE32656"/>
  <w16cid:commentId w16cid:paraId="61718ABF" w16cid:durableId="1FE326CD"/>
  <w16cid:commentId w16cid:paraId="5CA07999" w16cid:durableId="1FE326D8"/>
  <w16cid:commentId w16cid:paraId="6C58B88C" w16cid:durableId="1FE3279B"/>
  <w16cid:commentId w16cid:paraId="16ECED20" w16cid:durableId="1FE32748"/>
  <w16cid:commentId w16cid:paraId="0A464F01" w16cid:durableId="1FE32A6A"/>
  <w16cid:commentId w16cid:paraId="0E948C0F" w16cid:durableId="1FE32A79"/>
  <w16cid:commentId w16cid:paraId="203FCF2A" w16cid:durableId="1FE32911"/>
  <w16cid:commentId w16cid:paraId="23473AD7" w16cid:durableId="1FE32956"/>
  <w16cid:commentId w16cid:paraId="176DAAD6" w16cid:durableId="1FE32930"/>
  <w16cid:commentId w16cid:paraId="3F015308" w16cid:durableId="1FE329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FC212" w14:textId="77777777" w:rsidR="00AA7161" w:rsidRDefault="00AA7161" w:rsidP="00026CEB">
      <w:r>
        <w:separator/>
      </w:r>
    </w:p>
  </w:endnote>
  <w:endnote w:type="continuationSeparator" w:id="0">
    <w:p w14:paraId="4D91B142" w14:textId="77777777" w:rsidR="00AA7161" w:rsidRDefault="00AA7161" w:rsidP="0002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ED18B" w14:textId="77777777" w:rsidR="00AA7161" w:rsidRDefault="00AA7161" w:rsidP="00026CEB">
      <w:r>
        <w:separator/>
      </w:r>
    </w:p>
  </w:footnote>
  <w:footnote w:type="continuationSeparator" w:id="0">
    <w:p w14:paraId="0DFC7B20" w14:textId="77777777" w:rsidR="00AA7161" w:rsidRDefault="00AA7161" w:rsidP="00026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12BB"/>
    <w:multiLevelType w:val="multilevel"/>
    <w:tmpl w:val="2D821A4C"/>
    <w:lvl w:ilvl="0">
      <w:start w:val="1"/>
      <w:numFmt w:val="decimal"/>
      <w:lvlText w:val="%1."/>
      <w:lvlJc w:val="left"/>
      <w:pPr>
        <w:ind w:left="801" w:hanging="360"/>
      </w:pPr>
      <w:rPr>
        <w:rFonts w:hint="default"/>
      </w:rPr>
    </w:lvl>
    <w:lvl w:ilvl="1">
      <w:start w:val="2"/>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 w15:restartNumberingAfterBreak="0">
    <w:nsid w:val="1DC546F6"/>
    <w:multiLevelType w:val="hybridMultilevel"/>
    <w:tmpl w:val="991EA20E"/>
    <w:lvl w:ilvl="0" w:tplc="50C03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F004D"/>
    <w:multiLevelType w:val="hybridMultilevel"/>
    <w:tmpl w:val="903487A0"/>
    <w:lvl w:ilvl="0" w:tplc="AEEAC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8A0DB3"/>
    <w:multiLevelType w:val="hybridMultilevel"/>
    <w:tmpl w:val="91920E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786257B"/>
    <w:multiLevelType w:val="hybridMultilevel"/>
    <w:tmpl w:val="36467546"/>
    <w:lvl w:ilvl="0" w:tplc="16AE8C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AC33DA1"/>
    <w:multiLevelType w:val="multilevel"/>
    <w:tmpl w:val="ADD8E0BC"/>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6" w15:restartNumberingAfterBreak="0">
    <w:nsid w:val="5D4C04A5"/>
    <w:multiLevelType w:val="hybridMultilevel"/>
    <w:tmpl w:val="47587ECC"/>
    <w:lvl w:ilvl="0" w:tplc="49FEF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506D69"/>
    <w:multiLevelType w:val="multilevel"/>
    <w:tmpl w:val="ADD8E0BC"/>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8" w15:restartNumberingAfterBreak="0">
    <w:nsid w:val="7A8A51D0"/>
    <w:multiLevelType w:val="hybridMultilevel"/>
    <w:tmpl w:val="21B68B04"/>
    <w:lvl w:ilvl="0" w:tplc="33F8FFC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7"/>
  </w:num>
  <w:num w:numId="3">
    <w:abstractNumId w:val="2"/>
  </w:num>
  <w:num w:numId="4">
    <w:abstractNumId w:val="4"/>
  </w:num>
  <w:num w:numId="5">
    <w:abstractNumId w:val="5"/>
  </w:num>
  <w:num w:numId="6">
    <w:abstractNumId w:val="8"/>
  </w:num>
  <w:num w:numId="7">
    <w:abstractNumId w:val="0"/>
  </w:num>
  <w:num w:numId="8">
    <w:abstractNumId w:val="6"/>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B1"/>
    <w:rsid w:val="00023CF7"/>
    <w:rsid w:val="00026CEB"/>
    <w:rsid w:val="00031AEC"/>
    <w:rsid w:val="00031E91"/>
    <w:rsid w:val="00042F90"/>
    <w:rsid w:val="000519B0"/>
    <w:rsid w:val="00055564"/>
    <w:rsid w:val="0006520F"/>
    <w:rsid w:val="00065E64"/>
    <w:rsid w:val="000746F7"/>
    <w:rsid w:val="00076D67"/>
    <w:rsid w:val="00082684"/>
    <w:rsid w:val="00083024"/>
    <w:rsid w:val="0008564C"/>
    <w:rsid w:val="00090732"/>
    <w:rsid w:val="00090826"/>
    <w:rsid w:val="00095337"/>
    <w:rsid w:val="00096B2A"/>
    <w:rsid w:val="000B1699"/>
    <w:rsid w:val="000B23AC"/>
    <w:rsid w:val="000B6B9E"/>
    <w:rsid w:val="000B7A3D"/>
    <w:rsid w:val="000C450A"/>
    <w:rsid w:val="000C47F5"/>
    <w:rsid w:val="000E1120"/>
    <w:rsid w:val="000E2AF8"/>
    <w:rsid w:val="000E743C"/>
    <w:rsid w:val="000F7216"/>
    <w:rsid w:val="00101A9C"/>
    <w:rsid w:val="00103467"/>
    <w:rsid w:val="00112A24"/>
    <w:rsid w:val="00130812"/>
    <w:rsid w:val="0013597F"/>
    <w:rsid w:val="001425EB"/>
    <w:rsid w:val="0014797D"/>
    <w:rsid w:val="00147E29"/>
    <w:rsid w:val="00154DFD"/>
    <w:rsid w:val="00155685"/>
    <w:rsid w:val="00156ECF"/>
    <w:rsid w:val="0016210C"/>
    <w:rsid w:val="00170DD6"/>
    <w:rsid w:val="001A284B"/>
    <w:rsid w:val="001A75A8"/>
    <w:rsid w:val="001B4864"/>
    <w:rsid w:val="001B6FC1"/>
    <w:rsid w:val="001C149E"/>
    <w:rsid w:val="001C5138"/>
    <w:rsid w:val="001D1413"/>
    <w:rsid w:val="001D300D"/>
    <w:rsid w:val="001E2B3A"/>
    <w:rsid w:val="001E374E"/>
    <w:rsid w:val="001E6B85"/>
    <w:rsid w:val="001F54AF"/>
    <w:rsid w:val="001F5FA7"/>
    <w:rsid w:val="0020233F"/>
    <w:rsid w:val="00204297"/>
    <w:rsid w:val="00206BE6"/>
    <w:rsid w:val="00210A10"/>
    <w:rsid w:val="00214B39"/>
    <w:rsid w:val="002203CD"/>
    <w:rsid w:val="00221891"/>
    <w:rsid w:val="00222053"/>
    <w:rsid w:val="0023256A"/>
    <w:rsid w:val="00233423"/>
    <w:rsid w:val="00237D6A"/>
    <w:rsid w:val="0024112F"/>
    <w:rsid w:val="00256653"/>
    <w:rsid w:val="0025729D"/>
    <w:rsid w:val="00271A7B"/>
    <w:rsid w:val="002739F9"/>
    <w:rsid w:val="00286142"/>
    <w:rsid w:val="002870A8"/>
    <w:rsid w:val="00291F37"/>
    <w:rsid w:val="00292DC6"/>
    <w:rsid w:val="00293DA7"/>
    <w:rsid w:val="00295387"/>
    <w:rsid w:val="002A5D23"/>
    <w:rsid w:val="002A6A8E"/>
    <w:rsid w:val="002C242F"/>
    <w:rsid w:val="002C2715"/>
    <w:rsid w:val="002C2F4C"/>
    <w:rsid w:val="002D49F9"/>
    <w:rsid w:val="002F03DA"/>
    <w:rsid w:val="002F17E8"/>
    <w:rsid w:val="002F27B3"/>
    <w:rsid w:val="002F45F1"/>
    <w:rsid w:val="002F5198"/>
    <w:rsid w:val="003060CB"/>
    <w:rsid w:val="0031464B"/>
    <w:rsid w:val="003153B7"/>
    <w:rsid w:val="00316F4A"/>
    <w:rsid w:val="00333068"/>
    <w:rsid w:val="003354BF"/>
    <w:rsid w:val="003511E4"/>
    <w:rsid w:val="00357C21"/>
    <w:rsid w:val="00382987"/>
    <w:rsid w:val="00386A7E"/>
    <w:rsid w:val="00391131"/>
    <w:rsid w:val="00393C81"/>
    <w:rsid w:val="003A01A5"/>
    <w:rsid w:val="003B08C7"/>
    <w:rsid w:val="003B5193"/>
    <w:rsid w:val="003B6786"/>
    <w:rsid w:val="003D1606"/>
    <w:rsid w:val="003E07BD"/>
    <w:rsid w:val="003E285B"/>
    <w:rsid w:val="003F0AD5"/>
    <w:rsid w:val="003F752F"/>
    <w:rsid w:val="00404E21"/>
    <w:rsid w:val="00411915"/>
    <w:rsid w:val="00413AE8"/>
    <w:rsid w:val="00431029"/>
    <w:rsid w:val="004438CE"/>
    <w:rsid w:val="0044407A"/>
    <w:rsid w:val="004471EF"/>
    <w:rsid w:val="0045011C"/>
    <w:rsid w:val="00453689"/>
    <w:rsid w:val="00457D80"/>
    <w:rsid w:val="00461E01"/>
    <w:rsid w:val="00466FE6"/>
    <w:rsid w:val="0047799D"/>
    <w:rsid w:val="00482E09"/>
    <w:rsid w:val="00483408"/>
    <w:rsid w:val="004869EC"/>
    <w:rsid w:val="004924D0"/>
    <w:rsid w:val="004949FC"/>
    <w:rsid w:val="004A3A9D"/>
    <w:rsid w:val="004A5876"/>
    <w:rsid w:val="004B050E"/>
    <w:rsid w:val="004B39D1"/>
    <w:rsid w:val="004C0518"/>
    <w:rsid w:val="004C2CB6"/>
    <w:rsid w:val="004C3F50"/>
    <w:rsid w:val="004C40B6"/>
    <w:rsid w:val="004D016B"/>
    <w:rsid w:val="004D3E41"/>
    <w:rsid w:val="004D4186"/>
    <w:rsid w:val="004E7B35"/>
    <w:rsid w:val="004F1356"/>
    <w:rsid w:val="005005CB"/>
    <w:rsid w:val="00506BCE"/>
    <w:rsid w:val="005116A5"/>
    <w:rsid w:val="00516B27"/>
    <w:rsid w:val="005214C1"/>
    <w:rsid w:val="005302A4"/>
    <w:rsid w:val="005509E9"/>
    <w:rsid w:val="00551B0C"/>
    <w:rsid w:val="00562A35"/>
    <w:rsid w:val="0057108D"/>
    <w:rsid w:val="00572894"/>
    <w:rsid w:val="005802A6"/>
    <w:rsid w:val="0058041C"/>
    <w:rsid w:val="00582473"/>
    <w:rsid w:val="005875C3"/>
    <w:rsid w:val="005907AC"/>
    <w:rsid w:val="00590D7E"/>
    <w:rsid w:val="005935A1"/>
    <w:rsid w:val="00595821"/>
    <w:rsid w:val="00596DD9"/>
    <w:rsid w:val="005A09FD"/>
    <w:rsid w:val="005A41C6"/>
    <w:rsid w:val="005B2527"/>
    <w:rsid w:val="005B3419"/>
    <w:rsid w:val="005D3865"/>
    <w:rsid w:val="005D43D2"/>
    <w:rsid w:val="005D44D4"/>
    <w:rsid w:val="005E3830"/>
    <w:rsid w:val="005E6398"/>
    <w:rsid w:val="005F2326"/>
    <w:rsid w:val="005F5F48"/>
    <w:rsid w:val="0062017A"/>
    <w:rsid w:val="006233AF"/>
    <w:rsid w:val="00636660"/>
    <w:rsid w:val="0064548E"/>
    <w:rsid w:val="00651DD3"/>
    <w:rsid w:val="0067463A"/>
    <w:rsid w:val="00681FB1"/>
    <w:rsid w:val="00687673"/>
    <w:rsid w:val="006908CE"/>
    <w:rsid w:val="006911A6"/>
    <w:rsid w:val="00692B8F"/>
    <w:rsid w:val="0069318F"/>
    <w:rsid w:val="006A01FD"/>
    <w:rsid w:val="006B33AC"/>
    <w:rsid w:val="006B585C"/>
    <w:rsid w:val="006D12DC"/>
    <w:rsid w:val="006D2E6D"/>
    <w:rsid w:val="006D75C8"/>
    <w:rsid w:val="006E4BE2"/>
    <w:rsid w:val="006E565E"/>
    <w:rsid w:val="006F3D84"/>
    <w:rsid w:val="006F677B"/>
    <w:rsid w:val="00705697"/>
    <w:rsid w:val="007107DE"/>
    <w:rsid w:val="007146A1"/>
    <w:rsid w:val="00720C58"/>
    <w:rsid w:val="00735014"/>
    <w:rsid w:val="00737420"/>
    <w:rsid w:val="007445E6"/>
    <w:rsid w:val="00746678"/>
    <w:rsid w:val="00752D0E"/>
    <w:rsid w:val="00755180"/>
    <w:rsid w:val="00765D35"/>
    <w:rsid w:val="00766E80"/>
    <w:rsid w:val="007670F4"/>
    <w:rsid w:val="00780E64"/>
    <w:rsid w:val="00787E65"/>
    <w:rsid w:val="00791B9E"/>
    <w:rsid w:val="0079544F"/>
    <w:rsid w:val="007A026D"/>
    <w:rsid w:val="007A6187"/>
    <w:rsid w:val="007A7504"/>
    <w:rsid w:val="007C05B1"/>
    <w:rsid w:val="007D389C"/>
    <w:rsid w:val="007D6387"/>
    <w:rsid w:val="007D70F8"/>
    <w:rsid w:val="007E3F1C"/>
    <w:rsid w:val="007E621B"/>
    <w:rsid w:val="007F0E11"/>
    <w:rsid w:val="007F43E1"/>
    <w:rsid w:val="007F6570"/>
    <w:rsid w:val="007F65B5"/>
    <w:rsid w:val="00807F89"/>
    <w:rsid w:val="0081075C"/>
    <w:rsid w:val="008154AD"/>
    <w:rsid w:val="0082636D"/>
    <w:rsid w:val="00831886"/>
    <w:rsid w:val="00835512"/>
    <w:rsid w:val="008355D5"/>
    <w:rsid w:val="00843091"/>
    <w:rsid w:val="00843D09"/>
    <w:rsid w:val="008442D6"/>
    <w:rsid w:val="00847FFA"/>
    <w:rsid w:val="008604C7"/>
    <w:rsid w:val="00863922"/>
    <w:rsid w:val="00873939"/>
    <w:rsid w:val="008739E4"/>
    <w:rsid w:val="00882B82"/>
    <w:rsid w:val="00887308"/>
    <w:rsid w:val="00893B1D"/>
    <w:rsid w:val="0089683D"/>
    <w:rsid w:val="008A7388"/>
    <w:rsid w:val="008B56B0"/>
    <w:rsid w:val="008B62B2"/>
    <w:rsid w:val="008B68FA"/>
    <w:rsid w:val="008B69F4"/>
    <w:rsid w:val="008C5A44"/>
    <w:rsid w:val="008D09D5"/>
    <w:rsid w:val="008E0292"/>
    <w:rsid w:val="008E67E7"/>
    <w:rsid w:val="008E7BEA"/>
    <w:rsid w:val="008F2C37"/>
    <w:rsid w:val="008F379E"/>
    <w:rsid w:val="00904B8E"/>
    <w:rsid w:val="0091367B"/>
    <w:rsid w:val="009218EE"/>
    <w:rsid w:val="00925D4B"/>
    <w:rsid w:val="009362D7"/>
    <w:rsid w:val="00940731"/>
    <w:rsid w:val="00943898"/>
    <w:rsid w:val="0096122F"/>
    <w:rsid w:val="0097094A"/>
    <w:rsid w:val="009725D2"/>
    <w:rsid w:val="00980815"/>
    <w:rsid w:val="00986B04"/>
    <w:rsid w:val="00991707"/>
    <w:rsid w:val="0099379B"/>
    <w:rsid w:val="0099594A"/>
    <w:rsid w:val="009C6E50"/>
    <w:rsid w:val="009D4A84"/>
    <w:rsid w:val="009D59CF"/>
    <w:rsid w:val="009E2A9C"/>
    <w:rsid w:val="009F4594"/>
    <w:rsid w:val="00A0163D"/>
    <w:rsid w:val="00A05545"/>
    <w:rsid w:val="00A10D4B"/>
    <w:rsid w:val="00A15BEC"/>
    <w:rsid w:val="00A22573"/>
    <w:rsid w:val="00A23683"/>
    <w:rsid w:val="00A34FFE"/>
    <w:rsid w:val="00A352BE"/>
    <w:rsid w:val="00A4115B"/>
    <w:rsid w:val="00A45B5D"/>
    <w:rsid w:val="00A461CC"/>
    <w:rsid w:val="00A469BE"/>
    <w:rsid w:val="00A51BF8"/>
    <w:rsid w:val="00A63A3C"/>
    <w:rsid w:val="00A63C41"/>
    <w:rsid w:val="00A64AB6"/>
    <w:rsid w:val="00A73503"/>
    <w:rsid w:val="00A75E1E"/>
    <w:rsid w:val="00A76B3F"/>
    <w:rsid w:val="00A7791F"/>
    <w:rsid w:val="00A840D8"/>
    <w:rsid w:val="00A85497"/>
    <w:rsid w:val="00A924D5"/>
    <w:rsid w:val="00A94E3C"/>
    <w:rsid w:val="00A97DEF"/>
    <w:rsid w:val="00AA2781"/>
    <w:rsid w:val="00AA6B30"/>
    <w:rsid w:val="00AA7161"/>
    <w:rsid w:val="00AB3B81"/>
    <w:rsid w:val="00AB465A"/>
    <w:rsid w:val="00AB57EE"/>
    <w:rsid w:val="00AD76AA"/>
    <w:rsid w:val="00AE05A2"/>
    <w:rsid w:val="00AE11E1"/>
    <w:rsid w:val="00AE3955"/>
    <w:rsid w:val="00AE5110"/>
    <w:rsid w:val="00AE64B1"/>
    <w:rsid w:val="00AF68DE"/>
    <w:rsid w:val="00AF720D"/>
    <w:rsid w:val="00B02B90"/>
    <w:rsid w:val="00B032A1"/>
    <w:rsid w:val="00B107AB"/>
    <w:rsid w:val="00B131C4"/>
    <w:rsid w:val="00B14BE9"/>
    <w:rsid w:val="00B20F7E"/>
    <w:rsid w:val="00B214B3"/>
    <w:rsid w:val="00B26765"/>
    <w:rsid w:val="00B2764F"/>
    <w:rsid w:val="00B31C87"/>
    <w:rsid w:val="00B37CBD"/>
    <w:rsid w:val="00B4156E"/>
    <w:rsid w:val="00B41A06"/>
    <w:rsid w:val="00B4556A"/>
    <w:rsid w:val="00B526C4"/>
    <w:rsid w:val="00B5583A"/>
    <w:rsid w:val="00B65268"/>
    <w:rsid w:val="00B65B54"/>
    <w:rsid w:val="00B7254A"/>
    <w:rsid w:val="00B763E5"/>
    <w:rsid w:val="00B81744"/>
    <w:rsid w:val="00B841F2"/>
    <w:rsid w:val="00B84AC9"/>
    <w:rsid w:val="00B91399"/>
    <w:rsid w:val="00B92295"/>
    <w:rsid w:val="00B94D1C"/>
    <w:rsid w:val="00B94EF7"/>
    <w:rsid w:val="00B957E1"/>
    <w:rsid w:val="00B97A4A"/>
    <w:rsid w:val="00BA6FB3"/>
    <w:rsid w:val="00BB321B"/>
    <w:rsid w:val="00BB7355"/>
    <w:rsid w:val="00BC6117"/>
    <w:rsid w:val="00BC7E4E"/>
    <w:rsid w:val="00BD15C9"/>
    <w:rsid w:val="00BD5481"/>
    <w:rsid w:val="00BD5507"/>
    <w:rsid w:val="00BE05F1"/>
    <w:rsid w:val="00BE07E3"/>
    <w:rsid w:val="00BE17E8"/>
    <w:rsid w:val="00BF11AF"/>
    <w:rsid w:val="00BF564D"/>
    <w:rsid w:val="00C02D06"/>
    <w:rsid w:val="00C1135A"/>
    <w:rsid w:val="00C145AB"/>
    <w:rsid w:val="00C224DB"/>
    <w:rsid w:val="00C242B3"/>
    <w:rsid w:val="00C30E7D"/>
    <w:rsid w:val="00C36CC8"/>
    <w:rsid w:val="00C429EA"/>
    <w:rsid w:val="00C42E9E"/>
    <w:rsid w:val="00C43FDE"/>
    <w:rsid w:val="00C4573C"/>
    <w:rsid w:val="00C50402"/>
    <w:rsid w:val="00C53A1C"/>
    <w:rsid w:val="00C53C75"/>
    <w:rsid w:val="00C60823"/>
    <w:rsid w:val="00C61D51"/>
    <w:rsid w:val="00C67441"/>
    <w:rsid w:val="00C73953"/>
    <w:rsid w:val="00C804C2"/>
    <w:rsid w:val="00C80C19"/>
    <w:rsid w:val="00C86F6B"/>
    <w:rsid w:val="00C96A6C"/>
    <w:rsid w:val="00C971B2"/>
    <w:rsid w:val="00CB10C9"/>
    <w:rsid w:val="00CC297A"/>
    <w:rsid w:val="00CC36D4"/>
    <w:rsid w:val="00CC568E"/>
    <w:rsid w:val="00CC5FCD"/>
    <w:rsid w:val="00CD0319"/>
    <w:rsid w:val="00CD74F1"/>
    <w:rsid w:val="00CF0496"/>
    <w:rsid w:val="00CF1536"/>
    <w:rsid w:val="00CF4519"/>
    <w:rsid w:val="00D04A42"/>
    <w:rsid w:val="00D26552"/>
    <w:rsid w:val="00D30893"/>
    <w:rsid w:val="00D3267E"/>
    <w:rsid w:val="00D3730B"/>
    <w:rsid w:val="00D4404F"/>
    <w:rsid w:val="00D444B1"/>
    <w:rsid w:val="00D45589"/>
    <w:rsid w:val="00D53AB6"/>
    <w:rsid w:val="00D70414"/>
    <w:rsid w:val="00D70C12"/>
    <w:rsid w:val="00D72511"/>
    <w:rsid w:val="00D8299A"/>
    <w:rsid w:val="00D85382"/>
    <w:rsid w:val="00D862B5"/>
    <w:rsid w:val="00D87057"/>
    <w:rsid w:val="00D96C49"/>
    <w:rsid w:val="00DA0EB7"/>
    <w:rsid w:val="00DB0FE6"/>
    <w:rsid w:val="00DB40D1"/>
    <w:rsid w:val="00DB4AEF"/>
    <w:rsid w:val="00DB5272"/>
    <w:rsid w:val="00DC1EA1"/>
    <w:rsid w:val="00DD05F2"/>
    <w:rsid w:val="00DD4BD3"/>
    <w:rsid w:val="00DD76D1"/>
    <w:rsid w:val="00DE3D61"/>
    <w:rsid w:val="00DF4C51"/>
    <w:rsid w:val="00E12427"/>
    <w:rsid w:val="00E12B7A"/>
    <w:rsid w:val="00E1320F"/>
    <w:rsid w:val="00E14205"/>
    <w:rsid w:val="00E21334"/>
    <w:rsid w:val="00E22324"/>
    <w:rsid w:val="00E329E5"/>
    <w:rsid w:val="00E42928"/>
    <w:rsid w:val="00E50D27"/>
    <w:rsid w:val="00E608FF"/>
    <w:rsid w:val="00E642D5"/>
    <w:rsid w:val="00E851DC"/>
    <w:rsid w:val="00E8577E"/>
    <w:rsid w:val="00E975A7"/>
    <w:rsid w:val="00EA270B"/>
    <w:rsid w:val="00EB5D43"/>
    <w:rsid w:val="00EB7641"/>
    <w:rsid w:val="00EC7E72"/>
    <w:rsid w:val="00EE144D"/>
    <w:rsid w:val="00EE2D8D"/>
    <w:rsid w:val="00EE3687"/>
    <w:rsid w:val="00EF6C98"/>
    <w:rsid w:val="00F03699"/>
    <w:rsid w:val="00F06459"/>
    <w:rsid w:val="00F1035E"/>
    <w:rsid w:val="00F13BB1"/>
    <w:rsid w:val="00F32556"/>
    <w:rsid w:val="00F327B9"/>
    <w:rsid w:val="00F42380"/>
    <w:rsid w:val="00F51035"/>
    <w:rsid w:val="00F54FCD"/>
    <w:rsid w:val="00F6136A"/>
    <w:rsid w:val="00F622AA"/>
    <w:rsid w:val="00F62A65"/>
    <w:rsid w:val="00F636FE"/>
    <w:rsid w:val="00F669B3"/>
    <w:rsid w:val="00F7061B"/>
    <w:rsid w:val="00F71824"/>
    <w:rsid w:val="00F73ABD"/>
    <w:rsid w:val="00F77850"/>
    <w:rsid w:val="00F80914"/>
    <w:rsid w:val="00F84176"/>
    <w:rsid w:val="00F863D8"/>
    <w:rsid w:val="00F866FE"/>
    <w:rsid w:val="00F93AAB"/>
    <w:rsid w:val="00F96EDC"/>
    <w:rsid w:val="00FB0AE0"/>
    <w:rsid w:val="00FB1A40"/>
    <w:rsid w:val="00FB612D"/>
    <w:rsid w:val="00FC01A5"/>
    <w:rsid w:val="00FC223B"/>
    <w:rsid w:val="00FC4DFB"/>
    <w:rsid w:val="00FC6D9F"/>
    <w:rsid w:val="00FD3B64"/>
    <w:rsid w:val="00FD61B1"/>
    <w:rsid w:val="00FE2CDD"/>
    <w:rsid w:val="00FE6E4A"/>
    <w:rsid w:val="00FF0A0E"/>
    <w:rsid w:val="00FF11B6"/>
    <w:rsid w:val="00FF22EA"/>
    <w:rsid w:val="00FF6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E189E"/>
  <w15:docId w15:val="{A3382AB3-30A5-4970-AB0C-0C6B2544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CEB"/>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026C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C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6CEB"/>
    <w:rPr>
      <w:sz w:val="18"/>
      <w:szCs w:val="18"/>
    </w:rPr>
  </w:style>
  <w:style w:type="paragraph" w:styleId="a5">
    <w:name w:val="footer"/>
    <w:basedOn w:val="a"/>
    <w:link w:val="a6"/>
    <w:uiPriority w:val="99"/>
    <w:unhideWhenUsed/>
    <w:rsid w:val="00026CEB"/>
    <w:pPr>
      <w:tabs>
        <w:tab w:val="center" w:pos="4153"/>
        <w:tab w:val="right" w:pos="8306"/>
      </w:tabs>
      <w:snapToGrid w:val="0"/>
      <w:jc w:val="left"/>
    </w:pPr>
    <w:rPr>
      <w:sz w:val="18"/>
      <w:szCs w:val="18"/>
    </w:rPr>
  </w:style>
  <w:style w:type="character" w:customStyle="1" w:styleId="a6">
    <w:name w:val="页脚 字符"/>
    <w:basedOn w:val="a0"/>
    <w:link w:val="a5"/>
    <w:uiPriority w:val="99"/>
    <w:rsid w:val="00026CEB"/>
    <w:rPr>
      <w:sz w:val="18"/>
      <w:szCs w:val="18"/>
    </w:rPr>
  </w:style>
  <w:style w:type="character" w:customStyle="1" w:styleId="10">
    <w:name w:val="标题 1 字符"/>
    <w:basedOn w:val="a0"/>
    <w:link w:val="1"/>
    <w:uiPriority w:val="9"/>
    <w:rsid w:val="00026CEB"/>
    <w:rPr>
      <w:rFonts w:ascii="宋体" w:eastAsia="宋体" w:hAnsi="宋体" w:cs="宋体"/>
      <w:b/>
      <w:bCs/>
      <w:kern w:val="36"/>
      <w:sz w:val="48"/>
      <w:szCs w:val="48"/>
    </w:rPr>
  </w:style>
  <w:style w:type="paragraph" w:styleId="a7">
    <w:name w:val="annotation text"/>
    <w:basedOn w:val="a"/>
    <w:link w:val="a8"/>
    <w:uiPriority w:val="99"/>
    <w:semiHidden/>
    <w:unhideWhenUsed/>
    <w:qFormat/>
    <w:rsid w:val="00026CEB"/>
    <w:pPr>
      <w:jc w:val="left"/>
    </w:pPr>
  </w:style>
  <w:style w:type="character" w:customStyle="1" w:styleId="a8">
    <w:name w:val="批注文字 字符"/>
    <w:basedOn w:val="a0"/>
    <w:link w:val="a7"/>
    <w:uiPriority w:val="99"/>
    <w:semiHidden/>
    <w:qFormat/>
    <w:rsid w:val="00026CEB"/>
    <w:rPr>
      <w:rFonts w:ascii="Times New Roman" w:eastAsia="宋体" w:hAnsi="Times New Roman" w:cs="Times New Roman"/>
      <w:szCs w:val="24"/>
    </w:rPr>
  </w:style>
  <w:style w:type="character" w:styleId="a9">
    <w:name w:val="annotation reference"/>
    <w:basedOn w:val="a0"/>
    <w:uiPriority w:val="99"/>
    <w:semiHidden/>
    <w:unhideWhenUsed/>
    <w:qFormat/>
    <w:rsid w:val="00026CEB"/>
    <w:rPr>
      <w:sz w:val="21"/>
      <w:szCs w:val="21"/>
    </w:rPr>
  </w:style>
  <w:style w:type="paragraph" w:styleId="aa">
    <w:name w:val="List Paragraph"/>
    <w:basedOn w:val="a"/>
    <w:uiPriority w:val="99"/>
    <w:qFormat/>
    <w:rsid w:val="00026CEB"/>
    <w:pPr>
      <w:ind w:firstLineChars="200" w:firstLine="420"/>
    </w:pPr>
  </w:style>
  <w:style w:type="paragraph" w:styleId="ab">
    <w:name w:val="Balloon Text"/>
    <w:basedOn w:val="a"/>
    <w:link w:val="ac"/>
    <w:uiPriority w:val="99"/>
    <w:semiHidden/>
    <w:unhideWhenUsed/>
    <w:rsid w:val="00026CEB"/>
    <w:rPr>
      <w:sz w:val="18"/>
      <w:szCs w:val="18"/>
    </w:rPr>
  </w:style>
  <w:style w:type="character" w:customStyle="1" w:styleId="ac">
    <w:name w:val="批注框文本 字符"/>
    <w:basedOn w:val="a0"/>
    <w:link w:val="ab"/>
    <w:uiPriority w:val="99"/>
    <w:semiHidden/>
    <w:rsid w:val="00026CEB"/>
    <w:rPr>
      <w:rFonts w:ascii="Times New Roman" w:eastAsia="宋体" w:hAnsi="Times New Roman" w:cs="Times New Roman"/>
      <w:sz w:val="18"/>
      <w:szCs w:val="18"/>
    </w:rPr>
  </w:style>
  <w:style w:type="character" w:styleId="ad">
    <w:name w:val="Hyperlink"/>
    <w:basedOn w:val="a0"/>
    <w:uiPriority w:val="99"/>
    <w:semiHidden/>
    <w:unhideWhenUsed/>
    <w:rsid w:val="001D1413"/>
    <w:rPr>
      <w:color w:val="0000FF"/>
      <w:u w:val="single"/>
    </w:rPr>
  </w:style>
  <w:style w:type="paragraph" w:styleId="ae">
    <w:name w:val="annotation subject"/>
    <w:basedOn w:val="a7"/>
    <w:next w:val="a7"/>
    <w:link w:val="af"/>
    <w:uiPriority w:val="99"/>
    <w:semiHidden/>
    <w:unhideWhenUsed/>
    <w:rsid w:val="00943898"/>
    <w:rPr>
      <w:b/>
      <w:bCs/>
    </w:rPr>
  </w:style>
  <w:style w:type="character" w:customStyle="1" w:styleId="af">
    <w:name w:val="批注主题 字符"/>
    <w:basedOn w:val="a8"/>
    <w:link w:val="ae"/>
    <w:uiPriority w:val="99"/>
    <w:semiHidden/>
    <w:rsid w:val="00943898"/>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60769">
      <w:bodyDiv w:val="1"/>
      <w:marLeft w:val="0"/>
      <w:marRight w:val="0"/>
      <w:marTop w:val="0"/>
      <w:marBottom w:val="0"/>
      <w:divBdr>
        <w:top w:val="none" w:sz="0" w:space="0" w:color="auto"/>
        <w:left w:val="none" w:sz="0" w:space="0" w:color="auto"/>
        <w:bottom w:val="none" w:sz="0" w:space="0" w:color="auto"/>
        <w:right w:val="none" w:sz="0" w:space="0" w:color="auto"/>
      </w:divBdr>
      <w:divsChild>
        <w:div w:id="1792750067">
          <w:marLeft w:val="0"/>
          <w:marRight w:val="0"/>
          <w:marTop w:val="0"/>
          <w:marBottom w:val="225"/>
          <w:divBdr>
            <w:top w:val="none" w:sz="0" w:space="0" w:color="auto"/>
            <w:left w:val="none" w:sz="0" w:space="0" w:color="auto"/>
            <w:bottom w:val="none" w:sz="0" w:space="0" w:color="auto"/>
            <w:right w:val="none" w:sz="0" w:space="0" w:color="auto"/>
          </w:divBdr>
        </w:div>
        <w:div w:id="1068309396">
          <w:marLeft w:val="0"/>
          <w:marRight w:val="0"/>
          <w:marTop w:val="0"/>
          <w:marBottom w:val="225"/>
          <w:divBdr>
            <w:top w:val="none" w:sz="0" w:space="0" w:color="auto"/>
            <w:left w:val="none" w:sz="0" w:space="0" w:color="auto"/>
            <w:bottom w:val="none" w:sz="0" w:space="0" w:color="auto"/>
            <w:right w:val="none" w:sz="0" w:space="0" w:color="auto"/>
          </w:divBdr>
        </w:div>
      </w:divsChild>
    </w:div>
    <w:div w:id="1104691228">
      <w:bodyDiv w:val="1"/>
      <w:marLeft w:val="0"/>
      <w:marRight w:val="0"/>
      <w:marTop w:val="0"/>
      <w:marBottom w:val="0"/>
      <w:divBdr>
        <w:top w:val="none" w:sz="0" w:space="0" w:color="auto"/>
        <w:left w:val="none" w:sz="0" w:space="0" w:color="auto"/>
        <w:bottom w:val="none" w:sz="0" w:space="0" w:color="auto"/>
        <w:right w:val="none" w:sz="0" w:space="0" w:color="auto"/>
      </w:divBdr>
      <w:divsChild>
        <w:div w:id="1611814891">
          <w:marLeft w:val="0"/>
          <w:marRight w:val="0"/>
          <w:marTop w:val="0"/>
          <w:marBottom w:val="225"/>
          <w:divBdr>
            <w:top w:val="none" w:sz="0" w:space="0" w:color="auto"/>
            <w:left w:val="none" w:sz="0" w:space="0" w:color="auto"/>
            <w:bottom w:val="none" w:sz="0" w:space="0" w:color="auto"/>
            <w:right w:val="none" w:sz="0" w:space="0" w:color="auto"/>
          </w:divBdr>
          <w:divsChild>
            <w:div w:id="6209590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10537829">
      <w:bodyDiv w:val="1"/>
      <w:marLeft w:val="0"/>
      <w:marRight w:val="0"/>
      <w:marTop w:val="0"/>
      <w:marBottom w:val="0"/>
      <w:divBdr>
        <w:top w:val="none" w:sz="0" w:space="0" w:color="auto"/>
        <w:left w:val="none" w:sz="0" w:space="0" w:color="auto"/>
        <w:bottom w:val="none" w:sz="0" w:space="0" w:color="auto"/>
        <w:right w:val="none" w:sz="0" w:space="0" w:color="auto"/>
      </w:divBdr>
    </w:div>
    <w:div w:id="1734542297">
      <w:bodyDiv w:val="1"/>
      <w:marLeft w:val="0"/>
      <w:marRight w:val="0"/>
      <w:marTop w:val="0"/>
      <w:marBottom w:val="0"/>
      <w:divBdr>
        <w:top w:val="none" w:sz="0" w:space="0" w:color="auto"/>
        <w:left w:val="none" w:sz="0" w:space="0" w:color="auto"/>
        <w:bottom w:val="none" w:sz="0" w:space="0" w:color="auto"/>
        <w:right w:val="none" w:sz="0" w:space="0" w:color="auto"/>
      </w:divBdr>
      <w:divsChild>
        <w:div w:id="792747135">
          <w:marLeft w:val="0"/>
          <w:marRight w:val="0"/>
          <w:marTop w:val="0"/>
          <w:marBottom w:val="225"/>
          <w:divBdr>
            <w:top w:val="none" w:sz="0" w:space="0" w:color="auto"/>
            <w:left w:val="none" w:sz="0" w:space="0" w:color="auto"/>
            <w:bottom w:val="none" w:sz="0" w:space="0" w:color="auto"/>
            <w:right w:val="none" w:sz="0" w:space="0" w:color="auto"/>
          </w:divBdr>
        </w:div>
        <w:div w:id="285625776">
          <w:marLeft w:val="0"/>
          <w:marRight w:val="0"/>
          <w:marTop w:val="0"/>
          <w:marBottom w:val="225"/>
          <w:divBdr>
            <w:top w:val="none" w:sz="0" w:space="0" w:color="auto"/>
            <w:left w:val="none" w:sz="0" w:space="0" w:color="auto"/>
            <w:bottom w:val="none" w:sz="0" w:space="0" w:color="auto"/>
            <w:right w:val="none" w:sz="0" w:space="0" w:color="auto"/>
          </w:divBdr>
        </w:div>
        <w:div w:id="1852451368">
          <w:marLeft w:val="0"/>
          <w:marRight w:val="0"/>
          <w:marTop w:val="0"/>
          <w:marBottom w:val="225"/>
          <w:divBdr>
            <w:top w:val="none" w:sz="0" w:space="0" w:color="auto"/>
            <w:left w:val="none" w:sz="0" w:space="0" w:color="auto"/>
            <w:bottom w:val="none" w:sz="0" w:space="0" w:color="auto"/>
            <w:right w:val="none" w:sz="0" w:space="0" w:color="auto"/>
          </w:divBdr>
        </w:div>
        <w:div w:id="1392776577">
          <w:marLeft w:val="0"/>
          <w:marRight w:val="0"/>
          <w:marTop w:val="0"/>
          <w:marBottom w:val="225"/>
          <w:divBdr>
            <w:top w:val="none" w:sz="0" w:space="0" w:color="auto"/>
            <w:left w:val="none" w:sz="0" w:space="0" w:color="auto"/>
            <w:bottom w:val="none" w:sz="0" w:space="0" w:color="auto"/>
            <w:right w:val="none" w:sz="0" w:space="0" w:color="auto"/>
          </w:divBdr>
        </w:div>
        <w:div w:id="2020110246">
          <w:marLeft w:val="0"/>
          <w:marRight w:val="0"/>
          <w:marTop w:val="0"/>
          <w:marBottom w:val="225"/>
          <w:divBdr>
            <w:top w:val="none" w:sz="0" w:space="0" w:color="auto"/>
            <w:left w:val="none" w:sz="0" w:space="0" w:color="auto"/>
            <w:bottom w:val="none" w:sz="0" w:space="0" w:color="auto"/>
            <w:right w:val="none" w:sz="0" w:space="0" w:color="auto"/>
          </w:divBdr>
        </w:div>
        <w:div w:id="1804275740">
          <w:marLeft w:val="0"/>
          <w:marRight w:val="0"/>
          <w:marTop w:val="0"/>
          <w:marBottom w:val="225"/>
          <w:divBdr>
            <w:top w:val="none" w:sz="0" w:space="0" w:color="auto"/>
            <w:left w:val="none" w:sz="0" w:space="0" w:color="auto"/>
            <w:bottom w:val="none" w:sz="0" w:space="0" w:color="auto"/>
            <w:right w:val="none" w:sz="0" w:space="0" w:color="auto"/>
          </w:divBdr>
        </w:div>
        <w:div w:id="346375389">
          <w:marLeft w:val="0"/>
          <w:marRight w:val="0"/>
          <w:marTop w:val="0"/>
          <w:marBottom w:val="225"/>
          <w:divBdr>
            <w:top w:val="none" w:sz="0" w:space="0" w:color="auto"/>
            <w:left w:val="none" w:sz="0" w:space="0" w:color="auto"/>
            <w:bottom w:val="none" w:sz="0" w:space="0" w:color="auto"/>
            <w:right w:val="none" w:sz="0" w:space="0" w:color="auto"/>
          </w:divBdr>
        </w:div>
        <w:div w:id="1625036118">
          <w:marLeft w:val="0"/>
          <w:marRight w:val="0"/>
          <w:marTop w:val="0"/>
          <w:marBottom w:val="225"/>
          <w:divBdr>
            <w:top w:val="none" w:sz="0" w:space="0" w:color="auto"/>
            <w:left w:val="none" w:sz="0" w:space="0" w:color="auto"/>
            <w:bottom w:val="none" w:sz="0" w:space="0" w:color="auto"/>
            <w:right w:val="none" w:sz="0" w:space="0" w:color="auto"/>
          </w:divBdr>
        </w:div>
        <w:div w:id="136261624">
          <w:marLeft w:val="0"/>
          <w:marRight w:val="0"/>
          <w:marTop w:val="0"/>
          <w:marBottom w:val="225"/>
          <w:divBdr>
            <w:top w:val="none" w:sz="0" w:space="0" w:color="auto"/>
            <w:left w:val="none" w:sz="0" w:space="0" w:color="auto"/>
            <w:bottom w:val="none" w:sz="0" w:space="0" w:color="auto"/>
            <w:right w:val="none" w:sz="0" w:space="0" w:color="auto"/>
          </w:divBdr>
        </w:div>
      </w:divsChild>
    </w:div>
    <w:div w:id="1996564681">
      <w:bodyDiv w:val="1"/>
      <w:marLeft w:val="0"/>
      <w:marRight w:val="0"/>
      <w:marTop w:val="0"/>
      <w:marBottom w:val="0"/>
      <w:divBdr>
        <w:top w:val="none" w:sz="0" w:space="0" w:color="auto"/>
        <w:left w:val="none" w:sz="0" w:space="0" w:color="auto"/>
        <w:bottom w:val="none" w:sz="0" w:space="0" w:color="auto"/>
        <w:right w:val="none" w:sz="0" w:space="0" w:color="auto"/>
      </w:divBdr>
      <w:divsChild>
        <w:div w:id="2071611734">
          <w:marLeft w:val="0"/>
          <w:marRight w:val="0"/>
          <w:marTop w:val="0"/>
          <w:marBottom w:val="225"/>
          <w:divBdr>
            <w:top w:val="none" w:sz="0" w:space="0" w:color="auto"/>
            <w:left w:val="none" w:sz="0" w:space="0" w:color="auto"/>
            <w:bottom w:val="none" w:sz="0" w:space="0" w:color="auto"/>
            <w:right w:val="none" w:sz="0" w:space="0" w:color="auto"/>
          </w:divBdr>
        </w:div>
        <w:div w:id="2136943819">
          <w:marLeft w:val="0"/>
          <w:marRight w:val="0"/>
          <w:marTop w:val="0"/>
          <w:marBottom w:val="225"/>
          <w:divBdr>
            <w:top w:val="none" w:sz="0" w:space="0" w:color="auto"/>
            <w:left w:val="none" w:sz="0" w:space="0" w:color="auto"/>
            <w:bottom w:val="none" w:sz="0" w:space="0" w:color="auto"/>
            <w:right w:val="none" w:sz="0" w:space="0" w:color="auto"/>
          </w:divBdr>
        </w:div>
        <w:div w:id="2034918398">
          <w:marLeft w:val="0"/>
          <w:marRight w:val="0"/>
          <w:marTop w:val="0"/>
          <w:marBottom w:val="225"/>
          <w:divBdr>
            <w:top w:val="none" w:sz="0" w:space="0" w:color="auto"/>
            <w:left w:val="none" w:sz="0" w:space="0" w:color="auto"/>
            <w:bottom w:val="none" w:sz="0" w:space="0" w:color="auto"/>
            <w:right w:val="none" w:sz="0" w:space="0" w:color="auto"/>
          </w:divBdr>
        </w:div>
        <w:div w:id="697050690">
          <w:marLeft w:val="0"/>
          <w:marRight w:val="0"/>
          <w:marTop w:val="0"/>
          <w:marBottom w:val="225"/>
          <w:divBdr>
            <w:top w:val="none" w:sz="0" w:space="0" w:color="auto"/>
            <w:left w:val="none" w:sz="0" w:space="0" w:color="auto"/>
            <w:bottom w:val="none" w:sz="0" w:space="0" w:color="auto"/>
            <w:right w:val="none" w:sz="0" w:space="0" w:color="auto"/>
          </w:divBdr>
        </w:div>
        <w:div w:id="1483545760">
          <w:marLeft w:val="0"/>
          <w:marRight w:val="0"/>
          <w:marTop w:val="0"/>
          <w:marBottom w:val="225"/>
          <w:divBdr>
            <w:top w:val="none" w:sz="0" w:space="0" w:color="auto"/>
            <w:left w:val="none" w:sz="0" w:space="0" w:color="auto"/>
            <w:bottom w:val="none" w:sz="0" w:space="0" w:color="auto"/>
            <w:right w:val="none" w:sz="0" w:space="0" w:color="auto"/>
          </w:divBdr>
        </w:div>
        <w:div w:id="8167989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9A9C1-BF02-47A1-A469-8D37D68C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2454</Words>
  <Characters>13988</Characters>
  <Application>Microsoft Office Word</Application>
  <DocSecurity>0</DocSecurity>
  <Lines>116</Lines>
  <Paragraphs>32</Paragraphs>
  <ScaleCrop>false</ScaleCrop>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李 亚星</cp:lastModifiedBy>
  <cp:revision>3</cp:revision>
  <dcterms:created xsi:type="dcterms:W3CDTF">2019-01-11T06:45:00Z</dcterms:created>
  <dcterms:modified xsi:type="dcterms:W3CDTF">2019-01-11T06:46:00Z</dcterms:modified>
</cp:coreProperties>
</file>