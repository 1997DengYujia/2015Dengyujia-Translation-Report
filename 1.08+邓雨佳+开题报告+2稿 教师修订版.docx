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38CB" w14:textId="77777777" w:rsidR="00026CEB" w:rsidRDefault="00026CEB" w:rsidP="00026CE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78579C15" w14:textId="77777777" w:rsidR="00026CEB" w:rsidRDefault="00026CEB" w:rsidP="00026CE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540BD7C0" w14:textId="77777777" w:rsidR="00026CEB" w:rsidRDefault="00026CEB" w:rsidP="00026CE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026CEB" w14:paraId="72FBF78A" w14:textId="77777777" w:rsidTr="009053A4">
        <w:trPr>
          <w:trHeight w:val="939"/>
        </w:trPr>
        <w:tc>
          <w:tcPr>
            <w:tcW w:w="1141" w:type="dxa"/>
            <w:vAlign w:val="center"/>
          </w:tcPr>
          <w:p w14:paraId="6560BFFB" w14:textId="77777777" w:rsidR="00026CEB" w:rsidRDefault="00026CEB" w:rsidP="009053A4">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BB1FB37" w14:textId="77777777" w:rsidR="00026CEB" w:rsidRDefault="00026CEB" w:rsidP="009053A4">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sidRPr="0016304E">
              <w:rPr>
                <w:b/>
                <w:bCs/>
                <w:sz w:val="24"/>
              </w:rPr>
              <w:t xml:space="preserve">on Excerpt </w:t>
            </w:r>
            <w:r>
              <w:rPr>
                <w:rFonts w:hint="eastAsia"/>
                <w:b/>
                <w:bCs/>
                <w:sz w:val="24"/>
              </w:rPr>
              <w:t>o</w:t>
            </w:r>
            <w:r>
              <w:rPr>
                <w:b/>
                <w:bCs/>
                <w:sz w:val="24"/>
              </w:rPr>
              <w:t xml:space="preserve">f </w:t>
            </w:r>
            <w:r>
              <w:rPr>
                <w:rFonts w:hint="eastAsia"/>
                <w:b/>
                <w:bCs/>
                <w:i/>
                <w:sz w:val="24"/>
              </w:rPr>
              <w:t>Digital Human</w:t>
            </w:r>
          </w:p>
        </w:tc>
        <w:tc>
          <w:tcPr>
            <w:tcW w:w="1134" w:type="dxa"/>
            <w:vAlign w:val="center"/>
          </w:tcPr>
          <w:p w14:paraId="05FF5090" w14:textId="77777777" w:rsidR="00026CEB" w:rsidRDefault="00026CEB" w:rsidP="009053A4">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EC26726" w14:textId="77777777" w:rsidR="00026CEB" w:rsidRDefault="00026CEB" w:rsidP="009053A4">
            <w:pPr>
              <w:widowControl/>
              <w:spacing w:line="380" w:lineRule="exact"/>
              <w:jc w:val="center"/>
              <w:rPr>
                <w:rFonts w:ascii="宋体" w:hAnsi="宋体"/>
                <w:w w:val="80"/>
                <w:sz w:val="24"/>
              </w:rPr>
            </w:pPr>
            <w:r>
              <w:rPr>
                <w:rFonts w:ascii="宋体" w:hAnsi="宋体" w:hint="eastAsia"/>
                <w:w w:val="80"/>
                <w:sz w:val="24"/>
              </w:rPr>
              <w:t>2018.9.17</w:t>
            </w:r>
          </w:p>
        </w:tc>
      </w:tr>
      <w:tr w:rsidR="00026CEB" w14:paraId="5EC0F4D4" w14:textId="77777777" w:rsidTr="009053A4">
        <w:trPr>
          <w:trHeight w:val="630"/>
        </w:trPr>
        <w:tc>
          <w:tcPr>
            <w:tcW w:w="1141" w:type="dxa"/>
            <w:vAlign w:val="center"/>
          </w:tcPr>
          <w:p w14:paraId="47546810" w14:textId="77777777" w:rsidR="00026CEB" w:rsidRDefault="00026CEB" w:rsidP="009053A4">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0C28FC44" w14:textId="77777777" w:rsidR="00026CEB" w:rsidRDefault="00026CEB" w:rsidP="009053A4">
            <w:pPr>
              <w:spacing w:line="380" w:lineRule="exact"/>
              <w:jc w:val="center"/>
              <w:rPr>
                <w:rFonts w:ascii="宋体" w:hAnsi="宋体"/>
                <w:w w:val="80"/>
                <w:sz w:val="24"/>
              </w:rPr>
            </w:pPr>
            <w:r>
              <w:rPr>
                <w:rFonts w:ascii="宋体" w:hAnsi="宋体" w:hint="eastAsia"/>
                <w:w w:val="80"/>
                <w:sz w:val="24"/>
              </w:rPr>
              <w:t>1510403135</w:t>
            </w:r>
          </w:p>
        </w:tc>
        <w:tc>
          <w:tcPr>
            <w:tcW w:w="992" w:type="dxa"/>
            <w:vAlign w:val="center"/>
          </w:tcPr>
          <w:p w14:paraId="1B627700" w14:textId="77777777" w:rsidR="00026CEB" w:rsidRDefault="00026CEB" w:rsidP="009053A4">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B7BFA9E" w14:textId="77777777" w:rsidR="00026CEB" w:rsidRDefault="00026CEB" w:rsidP="009053A4">
            <w:pPr>
              <w:spacing w:line="380" w:lineRule="exact"/>
              <w:jc w:val="center"/>
              <w:rPr>
                <w:rFonts w:ascii="宋体" w:hAnsi="宋体"/>
                <w:w w:val="80"/>
                <w:sz w:val="24"/>
              </w:rPr>
            </w:pPr>
            <w:r>
              <w:rPr>
                <w:rFonts w:ascii="宋体" w:hAnsi="宋体" w:hint="eastAsia"/>
                <w:w w:val="80"/>
                <w:sz w:val="24"/>
              </w:rPr>
              <w:t>邓雨佳</w:t>
            </w:r>
          </w:p>
        </w:tc>
        <w:tc>
          <w:tcPr>
            <w:tcW w:w="1134" w:type="dxa"/>
            <w:vAlign w:val="center"/>
          </w:tcPr>
          <w:p w14:paraId="4E4A3B0A" w14:textId="77777777" w:rsidR="00026CEB" w:rsidRDefault="00026CEB" w:rsidP="009053A4">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10C7DEF4" w14:textId="77777777" w:rsidR="00026CEB" w:rsidRDefault="00026CEB" w:rsidP="009053A4">
            <w:pPr>
              <w:spacing w:line="380" w:lineRule="exact"/>
              <w:jc w:val="center"/>
              <w:rPr>
                <w:rFonts w:ascii="宋体" w:hAnsi="宋体"/>
                <w:w w:val="80"/>
                <w:sz w:val="24"/>
              </w:rPr>
            </w:pPr>
          </w:p>
        </w:tc>
      </w:tr>
      <w:tr w:rsidR="00026CEB" w14:paraId="4045BF74" w14:textId="77777777" w:rsidTr="009053A4">
        <w:trPr>
          <w:trHeight w:val="1905"/>
        </w:trPr>
        <w:tc>
          <w:tcPr>
            <w:tcW w:w="8789" w:type="dxa"/>
            <w:gridSpan w:val="6"/>
          </w:tcPr>
          <w:p w14:paraId="2B7D6014" w14:textId="77777777" w:rsidR="005F5F48" w:rsidRPr="005F5F48" w:rsidRDefault="00026CEB" w:rsidP="009053A4">
            <w:pPr>
              <w:spacing w:line="336" w:lineRule="auto"/>
              <w:rPr>
                <w:b/>
                <w:bCs/>
                <w:sz w:val="24"/>
              </w:rPr>
            </w:pPr>
            <w:r>
              <w:rPr>
                <w:b/>
                <w:bCs/>
                <w:sz w:val="24"/>
              </w:rPr>
              <w:t xml:space="preserve">Background of the </w:t>
            </w:r>
            <w:r>
              <w:rPr>
                <w:rFonts w:hint="eastAsia"/>
                <w:b/>
                <w:bCs/>
                <w:sz w:val="24"/>
              </w:rPr>
              <w:t>translation</w:t>
            </w:r>
          </w:p>
          <w:p w14:paraId="03DBAACC" w14:textId="77777777" w:rsidR="00A461CC" w:rsidRPr="00D53AB6" w:rsidDel="00943898" w:rsidRDefault="00EE2D8D" w:rsidP="00D53AB6">
            <w:pPr>
              <w:pStyle w:val="aa"/>
              <w:numPr>
                <w:ilvl w:val="0"/>
                <w:numId w:val="7"/>
              </w:numPr>
              <w:spacing w:line="360" w:lineRule="auto"/>
              <w:ind w:firstLineChars="0"/>
              <w:rPr>
                <w:del w:id="0" w:author="李 亚星" w:date="2019-01-09T15:14:00Z"/>
                <w:rFonts w:asciiTheme="minorEastAsia" w:eastAsiaTheme="minorEastAsia" w:hAnsiTheme="minorEastAsia"/>
                <w:sz w:val="24"/>
              </w:rPr>
            </w:pPr>
            <w:commentRangeStart w:id="1"/>
            <w:del w:id="2" w:author="李 亚星" w:date="2019-01-09T15:14:00Z">
              <w:r w:rsidRPr="00A461CC" w:rsidDel="00943898">
                <w:rPr>
                  <w:rFonts w:asciiTheme="minorEastAsia" w:eastAsiaTheme="minorEastAsia" w:hAnsiTheme="minorEastAsia" w:hint="eastAsia"/>
                  <w:sz w:val="24"/>
                </w:rPr>
                <w:delText>源材料</w:delText>
              </w:r>
            </w:del>
            <w:commentRangeEnd w:id="1"/>
            <w:r w:rsidR="00943898">
              <w:rPr>
                <w:rStyle w:val="a9"/>
              </w:rPr>
              <w:commentReference w:id="1"/>
            </w:r>
            <w:del w:id="3" w:author="李 亚星" w:date="2019-01-09T15:14:00Z">
              <w:r w:rsidRPr="00A461CC" w:rsidDel="00943898">
                <w:rPr>
                  <w:rFonts w:asciiTheme="minorEastAsia" w:eastAsiaTheme="minorEastAsia" w:hAnsiTheme="minorEastAsia" w:hint="eastAsia"/>
                  <w:sz w:val="24"/>
                </w:rPr>
                <w:delText>翻译的意义</w:delText>
              </w:r>
            </w:del>
          </w:p>
          <w:p w14:paraId="1D340B2F" w14:textId="77777777" w:rsidR="005F5F48" w:rsidDel="00943898" w:rsidRDefault="00026CEB" w:rsidP="005F5F48">
            <w:pPr>
              <w:spacing w:line="360" w:lineRule="auto"/>
              <w:ind w:firstLineChars="200" w:firstLine="480"/>
              <w:rPr>
                <w:del w:id="4" w:author="李 亚星" w:date="2019-01-09T15:14:00Z"/>
                <w:rFonts w:asciiTheme="minorEastAsia" w:eastAsiaTheme="minorEastAsia" w:hAnsiTheme="minorEastAsia"/>
                <w:sz w:val="24"/>
              </w:rPr>
            </w:pPr>
            <w:del w:id="5" w:author="李 亚星" w:date="2019-01-09T15:14:00Z">
              <w:r w:rsidDel="00943898">
                <w:rPr>
                  <w:rFonts w:ascii="仿宋_GB2312" w:eastAsia="仿宋_GB2312" w:hAnsi="宋体" w:hint="eastAsia"/>
                  <w:sz w:val="24"/>
                </w:rPr>
                <w:delText xml:space="preserve"> </w:delText>
              </w:r>
              <w:r w:rsidDel="00943898">
                <w:rPr>
                  <w:rFonts w:asciiTheme="minorEastAsia" w:eastAsiaTheme="minorEastAsia" w:hAnsiTheme="minorEastAsia" w:hint="eastAsia"/>
                  <w:sz w:val="24"/>
                </w:rPr>
                <w:delText>近年来，随着全球多极化发展，</w:delText>
              </w:r>
              <w:r w:rsidRPr="006B5766" w:rsidDel="00943898">
                <w:rPr>
                  <w:rFonts w:asciiTheme="minorEastAsia" w:eastAsiaTheme="minorEastAsia" w:hAnsiTheme="minorEastAsia" w:hint="eastAsia"/>
                  <w:sz w:val="24"/>
                </w:rPr>
                <w:delText>金融技术变革</w:delText>
              </w:r>
              <w:r w:rsidDel="00943898">
                <w:rPr>
                  <w:rFonts w:asciiTheme="minorEastAsia" w:eastAsiaTheme="minorEastAsia" w:hAnsiTheme="minorEastAsia" w:hint="eastAsia"/>
                  <w:sz w:val="24"/>
                </w:rPr>
                <w:delText>非同凡响。在过去20年，数字民主化、机器人技术和人工智能的发展影响了世界的格局，各国纷纷发布人工智能相关战略。我国高度重视人工智能产业的发展，习近平总书记在十九大报告中指出，要“推动互联网、大数据、人工智能和实体经济深度结合”。近期，随着华为5G芯片与美国高通技术的较量，人工智能技术再次备受人们关注。在科技高速发展的社会中，人们了解金融科学技术变革的最新动态与影响刻不容缓。</w:delText>
              </w:r>
            </w:del>
          </w:p>
          <w:p w14:paraId="709DD0F4" w14:textId="77777777" w:rsidR="00EE2D8D" w:rsidDel="00943898" w:rsidRDefault="00EE2D8D" w:rsidP="00EE2D8D">
            <w:pPr>
              <w:spacing w:line="360" w:lineRule="auto"/>
              <w:ind w:firstLineChars="200" w:firstLine="480"/>
              <w:rPr>
                <w:del w:id="6" w:author="李 亚星" w:date="2019-01-09T15:14:00Z"/>
                <w:rFonts w:asciiTheme="minorEastAsia" w:eastAsiaTheme="minorEastAsia" w:hAnsiTheme="minorEastAsia"/>
                <w:sz w:val="24"/>
              </w:rPr>
            </w:pPr>
            <w:del w:id="7" w:author="李 亚星" w:date="2019-01-09T15:14:00Z">
              <w:r w:rsidDel="00943898">
                <w:rPr>
                  <w:rFonts w:asciiTheme="minorEastAsia" w:eastAsiaTheme="minorEastAsia" w:hAnsiTheme="minorEastAsia" w:hint="eastAsia"/>
                  <w:sz w:val="24"/>
                </w:rPr>
                <w:delText>国际金融事务愈加频繁，金融英语的重要性</w:delText>
              </w:r>
              <w:r w:rsidR="00D70414" w:rsidDel="00943898">
                <w:rPr>
                  <w:rFonts w:asciiTheme="minorEastAsia" w:eastAsiaTheme="minorEastAsia" w:hAnsiTheme="minorEastAsia" w:hint="eastAsia"/>
                  <w:sz w:val="24"/>
                </w:rPr>
                <w:delText>也就</w:delText>
              </w:r>
              <w:r w:rsidDel="00943898">
                <w:rPr>
                  <w:rFonts w:asciiTheme="minorEastAsia" w:eastAsiaTheme="minorEastAsia" w:hAnsiTheme="minorEastAsia" w:hint="eastAsia"/>
                  <w:sz w:val="24"/>
                </w:rPr>
                <w:delText>日益彰显，专业化的金融英语对于促进国际交流和人们认识水平的提高有着巨大的意义。然而，中国目前很多金融界人士根本无暇或没有能力翻译相应的文本材料，这些情况对翻译行业提出了新要求和挑战。同时，金融英语作为一种专门用途英语，有自己特定的使用环境。因此，有必要利用一些翻译理论解决金融英语中英汉互译的一些问题。</w:delText>
              </w:r>
            </w:del>
          </w:p>
          <w:p w14:paraId="71661A65" w14:textId="77777777" w:rsidR="00A461CC" w:rsidRPr="00EE2D8D" w:rsidRDefault="00A461CC" w:rsidP="00EE2D8D">
            <w:pPr>
              <w:spacing w:line="360" w:lineRule="auto"/>
              <w:ind w:firstLineChars="200" w:firstLine="480"/>
              <w:rPr>
                <w:rFonts w:asciiTheme="minorEastAsia" w:eastAsiaTheme="minorEastAsia" w:hAnsiTheme="minorEastAsia"/>
                <w:sz w:val="24"/>
              </w:rPr>
            </w:pPr>
          </w:p>
          <w:p w14:paraId="750F9B56" w14:textId="77777777" w:rsidR="00A461CC" w:rsidRPr="00D53AB6" w:rsidRDefault="00026CEB" w:rsidP="00D53AB6">
            <w:pPr>
              <w:pStyle w:val="aa"/>
              <w:numPr>
                <w:ilvl w:val="0"/>
                <w:numId w:val="7"/>
              </w:numPr>
              <w:spacing w:line="360" w:lineRule="auto"/>
              <w:ind w:firstLineChars="0"/>
              <w:rPr>
                <w:rFonts w:asciiTheme="minorEastAsia" w:eastAsiaTheme="minorEastAsia" w:hAnsiTheme="minorEastAsia"/>
                <w:sz w:val="24"/>
              </w:rPr>
            </w:pPr>
            <w:proofErr w:type="gramStart"/>
            <w:r w:rsidRPr="00A461CC">
              <w:rPr>
                <w:rFonts w:asciiTheme="minorEastAsia" w:eastAsiaTheme="minorEastAsia" w:hAnsiTheme="minorEastAsia" w:hint="eastAsia"/>
                <w:sz w:val="24"/>
              </w:rPr>
              <w:t>源材料</w:t>
            </w:r>
            <w:proofErr w:type="gramEnd"/>
            <w:r w:rsidRPr="00A461CC">
              <w:rPr>
                <w:rFonts w:asciiTheme="minorEastAsia" w:eastAsiaTheme="minorEastAsia" w:hAnsiTheme="minorEastAsia" w:hint="eastAsia"/>
                <w:sz w:val="24"/>
              </w:rPr>
              <w:t>翻译的目的</w:t>
            </w:r>
          </w:p>
          <w:p w14:paraId="72C71BD0" w14:textId="77777777"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本翻译报告以“《人类智能化》——机器人的崛起”为例，在</w:t>
            </w:r>
            <w:r w:rsidRPr="00731937">
              <w:rPr>
                <w:rFonts w:asciiTheme="minorEastAsia" w:eastAsiaTheme="minorEastAsia" w:hAnsiTheme="minorEastAsia" w:hint="eastAsia"/>
                <w:sz w:val="24"/>
              </w:rPr>
              <w:t>目的论</w:t>
            </w:r>
            <w:r>
              <w:rPr>
                <w:rFonts w:asciiTheme="minorEastAsia" w:eastAsiaTheme="minorEastAsia" w:hAnsiTheme="minorEastAsia" w:hint="eastAsia"/>
                <w:sz w:val="24"/>
              </w:rPr>
              <w:t>的</w:t>
            </w:r>
            <w:r w:rsidRPr="00731937">
              <w:rPr>
                <w:rFonts w:asciiTheme="minorEastAsia" w:eastAsiaTheme="minorEastAsia" w:hAnsiTheme="minorEastAsia" w:hint="eastAsia"/>
                <w:sz w:val="24"/>
              </w:rPr>
              <w:t>指导下从</w:t>
            </w:r>
            <w:r>
              <w:rPr>
                <w:rFonts w:asciiTheme="minorEastAsia" w:eastAsiaTheme="minorEastAsia" w:hAnsiTheme="minorEastAsia" w:hint="eastAsia"/>
                <w:sz w:val="24"/>
              </w:rPr>
              <w:t>篇章、句子和词汇三个层面分析文章，探讨</w:t>
            </w:r>
            <w:r w:rsidRPr="00731937">
              <w:rPr>
                <w:rFonts w:asciiTheme="minorEastAsia" w:eastAsiaTheme="minorEastAsia" w:hAnsiTheme="minorEastAsia" w:hint="eastAsia"/>
                <w:sz w:val="24"/>
              </w:rPr>
              <w:t>金融</w:t>
            </w:r>
            <w:r>
              <w:rPr>
                <w:rFonts w:asciiTheme="minorEastAsia" w:eastAsiaTheme="minorEastAsia" w:hAnsiTheme="minorEastAsia" w:hint="eastAsia"/>
                <w:sz w:val="24"/>
              </w:rPr>
              <w:t>科技</w:t>
            </w:r>
            <w:r w:rsidRPr="00731937">
              <w:rPr>
                <w:rFonts w:asciiTheme="minorEastAsia" w:eastAsiaTheme="minorEastAsia" w:hAnsiTheme="minorEastAsia" w:hint="eastAsia"/>
                <w:sz w:val="24"/>
              </w:rPr>
              <w:t>英语</w:t>
            </w:r>
            <w:r>
              <w:rPr>
                <w:rFonts w:asciiTheme="minorEastAsia" w:eastAsiaTheme="minorEastAsia" w:hAnsiTheme="minorEastAsia" w:hint="eastAsia"/>
                <w:sz w:val="24"/>
              </w:rPr>
              <w:t>类文本的</w:t>
            </w:r>
            <w:r w:rsidRPr="00731937">
              <w:rPr>
                <w:rFonts w:asciiTheme="minorEastAsia" w:eastAsiaTheme="minorEastAsia" w:hAnsiTheme="minorEastAsia" w:hint="eastAsia"/>
                <w:sz w:val="24"/>
              </w:rPr>
              <w:t>英汉互译</w:t>
            </w:r>
            <w:r>
              <w:rPr>
                <w:rFonts w:asciiTheme="minorEastAsia" w:eastAsiaTheme="minorEastAsia" w:hAnsiTheme="minorEastAsia" w:hint="eastAsia"/>
                <w:sz w:val="24"/>
              </w:rPr>
              <w:t>的翻译策略，方法和技巧。本</w:t>
            </w:r>
            <w:r w:rsidR="00A75E1E">
              <w:rPr>
                <w:rFonts w:asciiTheme="minorEastAsia" w:eastAsiaTheme="minorEastAsia" w:hAnsiTheme="minorEastAsia" w:hint="eastAsia"/>
                <w:sz w:val="24"/>
              </w:rPr>
              <w:t>翻译报告的内容主要为理论背景、译前准备、案例分析、翻译方法及挑战</w:t>
            </w:r>
            <w:r>
              <w:rPr>
                <w:rFonts w:asciiTheme="minorEastAsia" w:eastAsiaTheme="minorEastAsia" w:hAnsiTheme="minorEastAsia" w:hint="eastAsia"/>
                <w:sz w:val="24"/>
              </w:rPr>
              <w:t>等几大板块。翻译</w:t>
            </w:r>
            <w:r w:rsidRPr="00731937">
              <w:rPr>
                <w:rFonts w:asciiTheme="minorEastAsia" w:eastAsiaTheme="minorEastAsia" w:hAnsiTheme="minorEastAsia" w:hint="eastAsia"/>
                <w:sz w:val="24"/>
              </w:rPr>
              <w:t>目的在于准确地传达金融信息,帮助相关的金融工作人员有效地阅读和查看国际金融的书籍和资料,</w:t>
            </w:r>
            <w:r>
              <w:rPr>
                <w:rFonts w:asciiTheme="minorEastAsia" w:eastAsiaTheme="minorEastAsia" w:hAnsiTheme="minorEastAsia" w:hint="eastAsia"/>
                <w:sz w:val="24"/>
              </w:rPr>
              <w:t>从而有利于其制定金融决策和</w:t>
            </w:r>
            <w:r w:rsidRPr="00731937">
              <w:rPr>
                <w:rFonts w:asciiTheme="minorEastAsia" w:eastAsiaTheme="minorEastAsia" w:hAnsiTheme="minorEastAsia" w:hint="eastAsia"/>
                <w:sz w:val="24"/>
              </w:rPr>
              <w:t>开展金融业务,</w:t>
            </w:r>
            <w:r>
              <w:rPr>
                <w:rFonts w:asciiTheme="minorEastAsia" w:eastAsiaTheme="minorEastAsia" w:hAnsiTheme="minorEastAsia" w:hint="eastAsia"/>
                <w:sz w:val="24"/>
              </w:rPr>
              <w:t>也有助于个人综合</w:t>
            </w:r>
            <w:r w:rsidRPr="00731937">
              <w:rPr>
                <w:rFonts w:asciiTheme="minorEastAsia" w:eastAsiaTheme="minorEastAsia" w:hAnsiTheme="minorEastAsia" w:hint="eastAsia"/>
                <w:sz w:val="24"/>
              </w:rPr>
              <w:t>知识的</w:t>
            </w:r>
            <w:commentRangeStart w:id="8"/>
            <w:r w:rsidRPr="00731937">
              <w:rPr>
                <w:rFonts w:asciiTheme="minorEastAsia" w:eastAsiaTheme="minorEastAsia" w:hAnsiTheme="minorEastAsia" w:hint="eastAsia"/>
                <w:sz w:val="24"/>
              </w:rPr>
              <w:t>储备</w:t>
            </w:r>
            <w:commentRangeEnd w:id="8"/>
            <w:r w:rsidR="00943898">
              <w:rPr>
                <w:rStyle w:val="a9"/>
              </w:rPr>
              <w:commentReference w:id="8"/>
            </w:r>
            <w:r w:rsidRPr="00731937">
              <w:rPr>
                <w:rFonts w:asciiTheme="minorEastAsia" w:eastAsiaTheme="minorEastAsia" w:hAnsiTheme="minorEastAsia" w:hint="eastAsia"/>
                <w:sz w:val="24"/>
              </w:rPr>
              <w:t>。</w:t>
            </w:r>
          </w:p>
          <w:p w14:paraId="5B82F837" w14:textId="77777777" w:rsidR="00A461CC" w:rsidRDefault="00A461CC" w:rsidP="009053A4">
            <w:pPr>
              <w:spacing w:line="360" w:lineRule="auto"/>
              <w:ind w:firstLineChars="200" w:firstLine="480"/>
              <w:rPr>
                <w:rFonts w:asciiTheme="minorEastAsia" w:eastAsiaTheme="minorEastAsia" w:hAnsiTheme="minorEastAsia"/>
                <w:sz w:val="24"/>
              </w:rPr>
            </w:pPr>
          </w:p>
          <w:p w14:paraId="4A794759" w14:textId="77777777" w:rsidR="00A461CC" w:rsidRDefault="00026CEB" w:rsidP="00D53AB6">
            <w:pPr>
              <w:pStyle w:val="aa"/>
              <w:numPr>
                <w:ilvl w:val="0"/>
                <w:numId w:val="7"/>
              </w:numPr>
              <w:spacing w:line="360" w:lineRule="auto"/>
              <w:ind w:firstLineChars="0"/>
              <w:rPr>
                <w:rFonts w:asciiTheme="minorEastAsia" w:eastAsiaTheme="minorEastAsia" w:hAnsiTheme="minorEastAsia"/>
                <w:sz w:val="24"/>
              </w:rPr>
            </w:pPr>
            <w:commentRangeStart w:id="9"/>
            <w:proofErr w:type="gramStart"/>
            <w:r w:rsidRPr="00A461CC">
              <w:rPr>
                <w:rFonts w:asciiTheme="minorEastAsia" w:eastAsiaTheme="minorEastAsia" w:hAnsiTheme="minorEastAsia" w:hint="eastAsia"/>
                <w:sz w:val="24"/>
              </w:rPr>
              <w:lastRenderedPageBreak/>
              <w:t>源材料</w:t>
            </w:r>
            <w:proofErr w:type="gramEnd"/>
            <w:r w:rsidRPr="00A461CC">
              <w:rPr>
                <w:rFonts w:asciiTheme="minorEastAsia" w:eastAsiaTheme="minorEastAsia" w:hAnsiTheme="minorEastAsia" w:hint="eastAsia"/>
                <w:sz w:val="24"/>
              </w:rPr>
              <w:t>的特点</w:t>
            </w:r>
            <w:commentRangeEnd w:id="9"/>
            <w:r w:rsidR="00943898">
              <w:rPr>
                <w:rStyle w:val="a9"/>
              </w:rPr>
              <w:commentReference w:id="9"/>
            </w:r>
          </w:p>
          <w:p w14:paraId="29B2F45B" w14:textId="77777777" w:rsidR="00D53AB6" w:rsidRPr="00D53AB6" w:rsidRDefault="00D53AB6" w:rsidP="00D53AB6">
            <w:pPr>
              <w:pStyle w:val="aa"/>
              <w:spacing w:line="360" w:lineRule="auto"/>
              <w:ind w:left="840" w:firstLineChars="0" w:firstLine="0"/>
              <w:rPr>
                <w:rFonts w:asciiTheme="minorEastAsia" w:eastAsiaTheme="minorEastAsia" w:hAnsiTheme="minorEastAsia"/>
                <w:sz w:val="24"/>
              </w:rPr>
            </w:pPr>
          </w:p>
          <w:p w14:paraId="5155046D" w14:textId="77777777" w:rsidR="00A461CC" w:rsidRDefault="006D12DC" w:rsidP="00D53AB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sidR="00026CEB">
              <w:rPr>
                <w:rFonts w:asciiTheme="minorEastAsia" w:eastAsiaTheme="minorEastAsia" w:hAnsiTheme="minorEastAsia" w:hint="eastAsia"/>
                <w:sz w:val="24"/>
              </w:rPr>
              <w:t>.1词汇层面</w:t>
            </w:r>
          </w:p>
          <w:p w14:paraId="45979A5F" w14:textId="77777777" w:rsidR="00026CEB" w:rsidRPr="002A02B3"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词汇层面的显著特征之一就是专业术语较多。例如，公司名、计算机术语、人名、缩略词，普通名词的特殊表达等。在查找相关背景知识的前提下，需要花大量时间对专有名词进行具体含义的选取和实际的运用。</w:t>
            </w:r>
          </w:p>
          <w:p w14:paraId="640A0102" w14:textId="77777777" w:rsidR="00026CEB" w:rsidRPr="00F761C5" w:rsidRDefault="00291F37" w:rsidP="009053A4">
            <w:pPr>
              <w:pStyle w:val="aa"/>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一些</w:t>
            </w:r>
            <w:r w:rsidR="00026CEB" w:rsidRPr="00F761C5">
              <w:rPr>
                <w:rFonts w:asciiTheme="minorEastAsia" w:eastAsiaTheme="minorEastAsia" w:hAnsiTheme="minorEastAsia" w:hint="eastAsia"/>
                <w:sz w:val="24"/>
              </w:rPr>
              <w:t>专业词汇。</w:t>
            </w:r>
            <w:r w:rsidR="000519B0">
              <w:rPr>
                <w:rFonts w:asciiTheme="minorEastAsia" w:eastAsiaTheme="minorEastAsia" w:hAnsiTheme="minorEastAsia" w:hint="eastAsia"/>
                <w:sz w:val="24"/>
              </w:rPr>
              <w:t>如：</w:t>
            </w:r>
            <w:r w:rsidR="00FE6E4A">
              <w:rPr>
                <w:sz w:val="24"/>
              </w:rPr>
              <w:t xml:space="preserve"> bitcoin</w:t>
            </w:r>
            <w:r w:rsidR="00FE6E4A">
              <w:rPr>
                <w:rFonts w:hint="eastAsia"/>
                <w:sz w:val="24"/>
              </w:rPr>
              <w:t>（</w:t>
            </w:r>
            <w:r w:rsidR="00FE6E4A" w:rsidRPr="005D3843">
              <w:rPr>
                <w:rFonts w:hint="eastAsia"/>
              </w:rPr>
              <w:t>比特币</w:t>
            </w:r>
            <w:r w:rsidR="00FE6E4A">
              <w:rPr>
                <w:rFonts w:hint="eastAsia"/>
                <w:sz w:val="24"/>
              </w:rPr>
              <w:t>）</w:t>
            </w:r>
            <w:r w:rsidR="00692B8F">
              <w:rPr>
                <w:rFonts w:hint="eastAsia"/>
                <w:sz w:val="24"/>
              </w:rPr>
              <w:t>，</w:t>
            </w:r>
            <w:r w:rsidR="00692B8F" w:rsidRPr="00400D08">
              <w:rPr>
                <w:sz w:val="24"/>
              </w:rPr>
              <w:t>synaptic</w:t>
            </w:r>
            <w:r w:rsidR="00692B8F">
              <w:rPr>
                <w:rFonts w:hint="eastAsia"/>
                <w:sz w:val="24"/>
              </w:rPr>
              <w:t>（突触）</w:t>
            </w:r>
            <w:r>
              <w:rPr>
                <w:rFonts w:hint="eastAsia"/>
                <w:sz w:val="24"/>
              </w:rPr>
              <w:t>等</w:t>
            </w:r>
          </w:p>
          <w:p w14:paraId="6ED5830A" w14:textId="77777777" w:rsidR="00026CEB" w:rsidRDefault="00026CEB" w:rsidP="009053A4">
            <w:pPr>
              <w:pStyle w:val="aa"/>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专有名词多。</w:t>
            </w:r>
            <w:r w:rsidR="00A45B5D">
              <w:rPr>
                <w:rFonts w:asciiTheme="minorEastAsia" w:eastAsiaTheme="minorEastAsia" w:hAnsiTheme="minorEastAsia" w:hint="eastAsia"/>
                <w:sz w:val="24"/>
              </w:rPr>
              <w:t>如：</w:t>
            </w:r>
            <w:r w:rsidR="0081075C" w:rsidRPr="00400D08">
              <w:rPr>
                <w:sz w:val="24"/>
              </w:rPr>
              <w:t>Priscilla Zuckerberg</w:t>
            </w:r>
            <w:r w:rsidR="0081075C">
              <w:rPr>
                <w:rFonts w:hint="eastAsia"/>
                <w:sz w:val="24"/>
              </w:rPr>
              <w:t>（</w:t>
            </w:r>
            <w:r w:rsidR="0081075C" w:rsidRPr="005D3843">
              <w:rPr>
                <w:rFonts w:hint="eastAsia"/>
                <w:sz w:val="22"/>
              </w:rPr>
              <w:t>普莉希拉·拉克伯格</w:t>
            </w:r>
            <w:r w:rsidR="0081075C">
              <w:rPr>
                <w:rFonts w:hint="eastAsia"/>
                <w:sz w:val="22"/>
              </w:rPr>
              <w:t>），</w:t>
            </w:r>
            <w:r w:rsidR="00A45B5D" w:rsidRPr="00400D08">
              <w:rPr>
                <w:sz w:val="24"/>
              </w:rPr>
              <w:t>Artificial general intelligence</w:t>
            </w:r>
            <w:r w:rsidR="00A45B5D">
              <w:rPr>
                <w:rFonts w:hint="eastAsia"/>
                <w:sz w:val="24"/>
              </w:rPr>
              <w:t>（</w:t>
            </w:r>
            <w:r w:rsidR="00A45B5D">
              <w:rPr>
                <w:rFonts w:hint="eastAsia"/>
              </w:rPr>
              <w:t>通用人工</w:t>
            </w:r>
            <w:r w:rsidR="00A45B5D" w:rsidRPr="005D3843">
              <w:rPr>
                <w:rFonts w:hint="eastAsia"/>
              </w:rPr>
              <w:t>智能</w:t>
            </w:r>
            <w:r w:rsidR="00A45B5D">
              <w:rPr>
                <w:rFonts w:hint="eastAsia"/>
                <w:sz w:val="24"/>
              </w:rPr>
              <w:t>），</w:t>
            </w:r>
            <w:r w:rsidR="00A45B5D" w:rsidRPr="00CC5E83">
              <w:rPr>
                <w:sz w:val="24"/>
              </w:rPr>
              <w:t>The Turing Test</w:t>
            </w:r>
            <w:r w:rsidR="00A45B5D">
              <w:rPr>
                <w:rFonts w:hint="eastAsia"/>
                <w:sz w:val="24"/>
              </w:rPr>
              <w:t>（图灵测试）</w:t>
            </w:r>
            <w:r w:rsidR="00D3267E">
              <w:rPr>
                <w:rFonts w:hint="eastAsia"/>
                <w:sz w:val="24"/>
              </w:rPr>
              <w:t>，</w:t>
            </w:r>
            <w:r w:rsidR="00D3267E" w:rsidRPr="005D3843">
              <w:rPr>
                <w:rFonts w:hint="eastAsia"/>
              </w:rPr>
              <w:t>微软</w:t>
            </w:r>
            <w:r w:rsidR="00D3267E">
              <w:rPr>
                <w:rFonts w:hint="eastAsia"/>
              </w:rPr>
              <w:t>公司（</w:t>
            </w:r>
            <w:r w:rsidR="00D3267E" w:rsidRPr="00400D08">
              <w:rPr>
                <w:sz w:val="24"/>
              </w:rPr>
              <w:t>Microsoft</w:t>
            </w:r>
            <w:r w:rsidR="00D3267E">
              <w:rPr>
                <w:rFonts w:hint="eastAsia"/>
              </w:rPr>
              <w:t>）</w:t>
            </w:r>
            <w:r w:rsidR="00A45B5D">
              <w:rPr>
                <w:rFonts w:hint="eastAsia"/>
                <w:sz w:val="24"/>
              </w:rPr>
              <w:t>等</w:t>
            </w:r>
          </w:p>
          <w:p w14:paraId="10110442" w14:textId="77777777" w:rsidR="00026CEB" w:rsidRDefault="00026CEB" w:rsidP="00233423">
            <w:pPr>
              <w:pStyle w:val="aa"/>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通用英语单词的特定含义</w:t>
            </w:r>
            <w:r w:rsidR="00233423">
              <w:rPr>
                <w:rFonts w:asciiTheme="minorEastAsia" w:eastAsiaTheme="minorEastAsia" w:hAnsiTheme="minorEastAsia" w:hint="eastAsia"/>
                <w:sz w:val="24"/>
              </w:rPr>
              <w:t>。如，</w:t>
            </w:r>
            <w:r w:rsidR="00233423" w:rsidRPr="00291F37">
              <w:rPr>
                <w:sz w:val="24"/>
              </w:rPr>
              <w:t>starting package</w:t>
            </w:r>
            <w:r w:rsidR="00233423">
              <w:rPr>
                <w:rFonts w:asciiTheme="minorEastAsia" w:eastAsiaTheme="minorEastAsia" w:hAnsiTheme="minorEastAsia" w:hint="eastAsia"/>
                <w:sz w:val="24"/>
              </w:rPr>
              <w:t xml:space="preserve"> （</w:t>
            </w:r>
            <w:r w:rsidR="00233423" w:rsidRPr="00233423">
              <w:rPr>
                <w:rFonts w:asciiTheme="minorEastAsia" w:eastAsiaTheme="minorEastAsia" w:hAnsiTheme="minorEastAsia" w:hint="eastAsia"/>
                <w:sz w:val="24"/>
              </w:rPr>
              <w:t>启动条款</w:t>
            </w:r>
            <w:r w:rsidR="00233423">
              <w:rPr>
                <w:rFonts w:asciiTheme="minorEastAsia" w:eastAsiaTheme="minorEastAsia" w:hAnsiTheme="minorEastAsia" w:hint="eastAsia"/>
                <w:sz w:val="24"/>
              </w:rPr>
              <w:t>）等</w:t>
            </w:r>
          </w:p>
          <w:p w14:paraId="77DD018F" w14:textId="77777777" w:rsidR="00026CEB" w:rsidRDefault="00026CEB" w:rsidP="009053A4">
            <w:pPr>
              <w:pStyle w:val="aa"/>
              <w:numPr>
                <w:ilvl w:val="0"/>
                <w:numId w:val="4"/>
              </w:numPr>
              <w:spacing w:line="360" w:lineRule="auto"/>
              <w:ind w:firstLineChars="0"/>
              <w:rPr>
                <w:rFonts w:asciiTheme="minorEastAsia" w:eastAsiaTheme="minorEastAsia" w:hAnsiTheme="minorEastAsia"/>
                <w:sz w:val="24"/>
              </w:rPr>
            </w:pPr>
            <w:proofErr w:type="gramStart"/>
            <w:r>
              <w:rPr>
                <w:rFonts w:asciiTheme="minorEastAsia" w:eastAsiaTheme="minorEastAsia" w:hAnsiTheme="minorEastAsia" w:hint="eastAsia"/>
                <w:sz w:val="24"/>
              </w:rPr>
              <w:t>缩约词使用</w:t>
            </w:r>
            <w:proofErr w:type="gramEnd"/>
            <w:r>
              <w:rPr>
                <w:rFonts w:asciiTheme="minorEastAsia" w:eastAsiaTheme="minorEastAsia" w:hAnsiTheme="minorEastAsia" w:hint="eastAsia"/>
                <w:sz w:val="24"/>
              </w:rPr>
              <w:t>频繁。</w:t>
            </w:r>
            <w:r w:rsidR="00A45B5D">
              <w:rPr>
                <w:rFonts w:asciiTheme="minorEastAsia" w:eastAsiaTheme="minorEastAsia" w:hAnsiTheme="minorEastAsia" w:hint="eastAsia"/>
                <w:sz w:val="24"/>
              </w:rPr>
              <w:t>如，</w:t>
            </w:r>
            <w:r w:rsidR="001F5FA7" w:rsidRPr="00400D08">
              <w:rPr>
                <w:sz w:val="24"/>
              </w:rPr>
              <w:t xml:space="preserve">ADAM </w:t>
            </w:r>
            <w:r w:rsidR="001F5FA7">
              <w:rPr>
                <w:rFonts w:hint="eastAsia"/>
                <w:sz w:val="24"/>
              </w:rPr>
              <w:t>（</w:t>
            </w:r>
            <w:r w:rsidR="001F5FA7" w:rsidRPr="005D3843">
              <w:rPr>
                <w:rFonts w:hint="eastAsia"/>
              </w:rPr>
              <w:t>活动目录</w:t>
            </w:r>
            <w:r w:rsidR="001F5FA7">
              <w:rPr>
                <w:rFonts w:hint="eastAsia"/>
              </w:rPr>
              <w:t>应用程序模式</w:t>
            </w:r>
            <w:r w:rsidR="001F5FA7">
              <w:rPr>
                <w:rFonts w:hint="eastAsia"/>
                <w:sz w:val="24"/>
              </w:rPr>
              <w:t>）</w:t>
            </w:r>
            <w:r w:rsidR="00A45B5D">
              <w:rPr>
                <w:rFonts w:hint="eastAsia"/>
                <w:sz w:val="24"/>
              </w:rPr>
              <w:t>，</w:t>
            </w:r>
            <w:r w:rsidR="00C42E9E" w:rsidRPr="00400D08">
              <w:rPr>
                <w:sz w:val="24"/>
              </w:rPr>
              <w:t>AT&amp;T</w:t>
            </w:r>
            <w:r w:rsidR="00C42E9E">
              <w:rPr>
                <w:rFonts w:hint="eastAsia"/>
                <w:sz w:val="24"/>
              </w:rPr>
              <w:t>（</w:t>
            </w:r>
            <w:r w:rsidR="00C42E9E" w:rsidRPr="005D3843">
              <w:rPr>
                <w:rFonts w:hint="eastAsia"/>
                <w:sz w:val="22"/>
              </w:rPr>
              <w:t>美国电话电报公司</w:t>
            </w:r>
            <w:r w:rsidR="00C42E9E">
              <w:rPr>
                <w:rFonts w:hint="eastAsia"/>
                <w:sz w:val="24"/>
              </w:rPr>
              <w:t>）</w:t>
            </w:r>
            <w:r w:rsidR="00A45B5D">
              <w:rPr>
                <w:rFonts w:hint="eastAsia"/>
                <w:sz w:val="24"/>
              </w:rPr>
              <w:t>等</w:t>
            </w:r>
          </w:p>
          <w:p w14:paraId="7491C3E1" w14:textId="77777777" w:rsidR="00026CEB" w:rsidRPr="00A461CC" w:rsidRDefault="00026CEB" w:rsidP="00C224DB">
            <w:pPr>
              <w:pStyle w:val="aa"/>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构词法派生的新词语多。</w:t>
            </w:r>
            <w:proofErr w:type="spellStart"/>
            <w:r w:rsidR="001F5FA7" w:rsidRPr="00400D08">
              <w:rPr>
                <w:sz w:val="24"/>
              </w:rPr>
              <w:t>GoogleJs</w:t>
            </w:r>
            <w:proofErr w:type="spellEnd"/>
            <w:r w:rsidR="001F5FA7">
              <w:rPr>
                <w:rFonts w:hint="eastAsia"/>
                <w:sz w:val="24"/>
              </w:rPr>
              <w:t>（</w:t>
            </w:r>
            <w:r w:rsidR="001F5FA7" w:rsidRPr="005D3843">
              <w:rPr>
                <w:rFonts w:hint="eastAsia"/>
                <w:sz w:val="22"/>
              </w:rPr>
              <w:t>谷歌爪哇脚本</w:t>
            </w:r>
            <w:r w:rsidR="001F5FA7">
              <w:rPr>
                <w:rFonts w:hint="eastAsia"/>
                <w:sz w:val="24"/>
              </w:rPr>
              <w:t>）</w:t>
            </w:r>
            <w:r w:rsidR="00C224DB">
              <w:rPr>
                <w:rFonts w:hint="eastAsia"/>
                <w:sz w:val="24"/>
              </w:rPr>
              <w:t>，</w:t>
            </w:r>
            <w:proofErr w:type="spellStart"/>
            <w:r w:rsidR="00C224DB" w:rsidRPr="00C224DB">
              <w:rPr>
                <w:sz w:val="24"/>
              </w:rPr>
              <w:t>SpaceXs</w:t>
            </w:r>
            <w:proofErr w:type="spellEnd"/>
            <w:r w:rsidR="00C224DB">
              <w:rPr>
                <w:rFonts w:hint="eastAsia"/>
                <w:sz w:val="24"/>
              </w:rPr>
              <w:t>等</w:t>
            </w:r>
          </w:p>
          <w:p w14:paraId="17149589" w14:textId="77777777" w:rsidR="00A461CC" w:rsidRDefault="00A461CC" w:rsidP="00A461CC">
            <w:pPr>
              <w:pStyle w:val="aa"/>
              <w:spacing w:line="360" w:lineRule="auto"/>
              <w:ind w:left="1200" w:firstLineChars="0" w:firstLine="0"/>
              <w:rPr>
                <w:rFonts w:asciiTheme="minorEastAsia" w:eastAsiaTheme="minorEastAsia" w:hAnsiTheme="minorEastAsia"/>
                <w:sz w:val="24"/>
              </w:rPr>
            </w:pPr>
          </w:p>
          <w:p w14:paraId="0BB979EC" w14:textId="77777777" w:rsidR="00A461CC" w:rsidRPr="006233AF" w:rsidRDefault="00026CEB" w:rsidP="006233AF">
            <w:pPr>
              <w:pStyle w:val="aa"/>
              <w:numPr>
                <w:ilvl w:val="1"/>
                <w:numId w:val="7"/>
              </w:numPr>
              <w:spacing w:line="360" w:lineRule="auto"/>
              <w:ind w:firstLineChars="0"/>
              <w:rPr>
                <w:rFonts w:asciiTheme="minorEastAsia" w:eastAsiaTheme="minorEastAsia" w:hAnsiTheme="minorEastAsia"/>
                <w:sz w:val="24"/>
              </w:rPr>
            </w:pPr>
            <w:r w:rsidRPr="00A461CC">
              <w:rPr>
                <w:rFonts w:asciiTheme="minorEastAsia" w:eastAsiaTheme="minorEastAsia" w:hAnsiTheme="minorEastAsia" w:hint="eastAsia"/>
                <w:sz w:val="24"/>
              </w:rPr>
              <w:t>句子</w:t>
            </w:r>
            <w:commentRangeStart w:id="10"/>
            <w:r w:rsidRPr="00A461CC">
              <w:rPr>
                <w:rFonts w:asciiTheme="minorEastAsia" w:eastAsiaTheme="minorEastAsia" w:hAnsiTheme="minorEastAsia" w:hint="eastAsia"/>
                <w:sz w:val="24"/>
              </w:rPr>
              <w:t>层面</w:t>
            </w:r>
            <w:commentRangeEnd w:id="10"/>
            <w:r w:rsidR="00943898">
              <w:rPr>
                <w:rStyle w:val="a9"/>
              </w:rPr>
              <w:commentReference w:id="10"/>
            </w:r>
          </w:p>
          <w:p w14:paraId="6586FB58" w14:textId="77777777" w:rsidR="00026CEB"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金融英语在句子结构层面的显著特征之一就是句子长。文章中有很多由几个分句构成的长句子，需要用多种翻译策略，方法和技巧。同时，文学类的句子几乎没有。</w:t>
            </w:r>
            <w:r w:rsidR="00DB40D1">
              <w:rPr>
                <w:rFonts w:asciiTheme="minorEastAsia" w:eastAsiaTheme="minorEastAsia" w:hAnsiTheme="minorEastAsia" w:hint="eastAsia"/>
                <w:sz w:val="24"/>
              </w:rPr>
              <w:t>例如</w:t>
            </w:r>
            <w:r w:rsidR="000519B0">
              <w:rPr>
                <w:rFonts w:asciiTheme="minorEastAsia" w:eastAsiaTheme="minorEastAsia" w:hAnsiTheme="minorEastAsia" w:hint="eastAsia"/>
                <w:sz w:val="24"/>
              </w:rPr>
              <w:t>：</w:t>
            </w:r>
          </w:p>
          <w:p w14:paraId="06654A0C" w14:textId="77777777" w:rsidR="00720C58" w:rsidRDefault="00DB40D1" w:rsidP="00720C58">
            <w:pPr>
              <w:spacing w:line="360" w:lineRule="auto"/>
              <w:ind w:firstLineChars="200" w:firstLine="480"/>
              <w:rPr>
                <w:rFonts w:asciiTheme="minorEastAsia" w:eastAsiaTheme="minorEastAsia" w:hAnsiTheme="minorEastAsia"/>
                <w:sz w:val="24"/>
              </w:rPr>
            </w:pPr>
            <w:r>
              <w:rPr>
                <w:sz w:val="24"/>
              </w:rPr>
              <w:t>原文</w:t>
            </w:r>
            <w:r>
              <w:rPr>
                <w:rFonts w:hint="eastAsia"/>
                <w:sz w:val="24"/>
              </w:rPr>
              <w:t>：</w:t>
            </w:r>
            <w:r w:rsidR="00720C58" w:rsidRPr="00720C58">
              <w:rPr>
                <w:sz w:val="24"/>
              </w:rPr>
              <w:t xml:space="preserve">What the Cat Paper demonstrated was that a neural network with more than a billion “synaptic” connections—a hundred times larger than any </w:t>
            </w:r>
            <w:proofErr w:type="spellStart"/>
            <w:r w:rsidR="00720C58" w:rsidRPr="00720C58">
              <w:rPr>
                <w:sz w:val="24"/>
              </w:rPr>
              <w:t>publicised</w:t>
            </w:r>
            <w:proofErr w:type="spellEnd"/>
            <w:r w:rsidR="00720C58" w:rsidRPr="00720C58">
              <w:rPr>
                <w:sz w:val="24"/>
              </w:rPr>
              <w:t xml:space="preserve"> neural network to that point, yet still many orders of magnitude smaller than our brains——could observe raw, </w:t>
            </w:r>
            <w:proofErr w:type="spellStart"/>
            <w:r w:rsidR="00720C58" w:rsidRPr="00720C58">
              <w:rPr>
                <w:sz w:val="24"/>
              </w:rPr>
              <w:t>unlabelled</w:t>
            </w:r>
            <w:proofErr w:type="spellEnd"/>
            <w:r w:rsidR="00720C58" w:rsidRPr="00720C58">
              <w:rPr>
                <w:sz w:val="24"/>
              </w:rPr>
              <w:t xml:space="preserve"> data and pick out for itself a high-order human concept.</w:t>
            </w:r>
          </w:p>
          <w:p w14:paraId="76D65120" w14:textId="77777777" w:rsidR="000519B0" w:rsidRDefault="00DB40D1" w:rsidP="00A64AB6">
            <w:pPr>
              <w:spacing w:line="360" w:lineRule="auto"/>
              <w:ind w:firstLineChars="200" w:firstLine="420"/>
              <w:rPr>
                <w:rFonts w:asciiTheme="minorEastAsia" w:eastAsiaTheme="minorEastAsia" w:hAnsiTheme="minorEastAsia"/>
                <w:sz w:val="24"/>
              </w:rPr>
            </w:pPr>
            <w:r>
              <w:rPr>
                <w:rFonts w:hint="eastAsia"/>
              </w:rPr>
              <w:t>译文：</w:t>
            </w:r>
            <w:r w:rsidR="00720C58">
              <w:rPr>
                <w:rFonts w:hint="eastAsia"/>
              </w:rPr>
              <w:t>这篇关于猫的论文证明</w:t>
            </w:r>
            <w:r w:rsidR="00720C58" w:rsidRPr="005D3843">
              <w:rPr>
                <w:rFonts w:hint="eastAsia"/>
              </w:rPr>
              <w:t>的是一个具有超过十亿个“突触”连接的神经网络</w:t>
            </w:r>
            <w:r w:rsidR="00720C58">
              <w:rPr>
                <w:rFonts w:hint="eastAsia"/>
              </w:rPr>
              <w:t>（</w:t>
            </w:r>
            <w:r w:rsidR="00720C58" w:rsidRPr="005D3843">
              <w:rPr>
                <w:rFonts w:hint="eastAsia"/>
              </w:rPr>
              <w:t>这个网络比任何公开的</w:t>
            </w:r>
            <w:r w:rsidR="00720C58">
              <w:rPr>
                <w:rFonts w:hint="eastAsia"/>
              </w:rPr>
              <w:t>任何</w:t>
            </w:r>
            <w:r w:rsidR="00720C58" w:rsidRPr="005D3843">
              <w:rPr>
                <w:rFonts w:hint="eastAsia"/>
              </w:rPr>
              <w:t>神经网络都大一百倍</w:t>
            </w:r>
            <w:r w:rsidR="00720C58">
              <w:rPr>
                <w:rFonts w:hint="eastAsia"/>
              </w:rPr>
              <w:t>，</w:t>
            </w:r>
            <w:r w:rsidR="00720C58" w:rsidRPr="005D3843">
              <w:rPr>
                <w:rFonts w:hint="eastAsia"/>
              </w:rPr>
              <w:t>但</w:t>
            </w:r>
            <w:r w:rsidR="00720C58">
              <w:rPr>
                <w:rFonts w:hint="eastAsia"/>
              </w:rPr>
              <w:t>仍然比我们的大脑小无数个</w:t>
            </w:r>
            <w:r w:rsidR="00720C58" w:rsidRPr="005D3843">
              <w:rPr>
                <w:rFonts w:hint="eastAsia"/>
              </w:rPr>
              <w:t>数量级</w:t>
            </w:r>
            <w:r w:rsidR="00720C58">
              <w:rPr>
                <w:rFonts w:hint="eastAsia"/>
              </w:rPr>
              <w:t>）</w:t>
            </w:r>
            <w:r w:rsidR="00720C58" w:rsidRPr="005D3843">
              <w:rPr>
                <w:rFonts w:hint="eastAsia"/>
              </w:rPr>
              <w:t>。这是我们</w:t>
            </w:r>
            <w:r w:rsidR="00720C58">
              <w:rPr>
                <w:rFonts w:hint="eastAsia"/>
              </w:rPr>
              <w:t>观察到原始的未标记</w:t>
            </w:r>
            <w:r w:rsidR="00720C58" w:rsidRPr="005D3843">
              <w:rPr>
                <w:rFonts w:hint="eastAsia"/>
              </w:rPr>
              <w:t>数据，</w:t>
            </w:r>
            <w:r w:rsidR="00720C58">
              <w:rPr>
                <w:rFonts w:hint="eastAsia"/>
              </w:rPr>
              <w:t>从而为自己挑选出的高级的人类概念。</w:t>
            </w:r>
            <w:r w:rsidR="00720C58">
              <w:rPr>
                <w:rFonts w:asciiTheme="minorEastAsia" w:eastAsiaTheme="minorEastAsia" w:hAnsiTheme="minorEastAsia" w:hint="eastAsia"/>
                <w:sz w:val="24"/>
              </w:rPr>
              <w:t xml:space="preserve"> </w:t>
            </w:r>
          </w:p>
          <w:p w14:paraId="16F31D42" w14:textId="77777777" w:rsidR="006233AF" w:rsidRPr="00A64AB6" w:rsidRDefault="006233AF" w:rsidP="006233AF">
            <w:pPr>
              <w:spacing w:line="360" w:lineRule="auto"/>
              <w:ind w:firstLineChars="200" w:firstLine="480"/>
              <w:rPr>
                <w:rFonts w:asciiTheme="minorEastAsia" w:eastAsiaTheme="minorEastAsia" w:hAnsiTheme="minorEastAsia"/>
                <w:sz w:val="24"/>
              </w:rPr>
            </w:pPr>
          </w:p>
          <w:p w14:paraId="07B61E5C" w14:textId="77777777" w:rsidR="00A461CC" w:rsidRPr="006233AF" w:rsidRDefault="00026CEB" w:rsidP="006233AF">
            <w:pPr>
              <w:pStyle w:val="aa"/>
              <w:numPr>
                <w:ilvl w:val="1"/>
                <w:numId w:val="7"/>
              </w:numPr>
              <w:spacing w:line="360" w:lineRule="auto"/>
              <w:ind w:firstLineChars="0"/>
              <w:rPr>
                <w:rFonts w:asciiTheme="minorEastAsia" w:eastAsiaTheme="minorEastAsia" w:hAnsiTheme="minorEastAsia"/>
                <w:sz w:val="24"/>
              </w:rPr>
            </w:pPr>
            <w:r w:rsidRPr="00A461CC">
              <w:rPr>
                <w:rFonts w:asciiTheme="minorEastAsia" w:eastAsiaTheme="minorEastAsia" w:hAnsiTheme="minorEastAsia" w:hint="eastAsia"/>
                <w:sz w:val="24"/>
              </w:rPr>
              <w:t>篇章层面</w:t>
            </w:r>
          </w:p>
          <w:p w14:paraId="70B7576E" w14:textId="77777777" w:rsidR="000519B0" w:rsidRDefault="00026CEB" w:rsidP="000519B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金融英语在篇章层面的显著特征之一就是文体特征明显。</w:t>
            </w:r>
            <w:r w:rsidR="006D12DC">
              <w:rPr>
                <w:rFonts w:asciiTheme="minorEastAsia" w:eastAsiaTheme="minorEastAsia" w:hAnsiTheme="minorEastAsia" w:hint="eastAsia"/>
                <w:sz w:val="24"/>
              </w:rPr>
              <w:t>金融英语的文体主要包括：</w:t>
            </w:r>
            <w:commentRangeStart w:id="11"/>
            <w:r w:rsidR="006D12DC">
              <w:rPr>
                <w:rFonts w:asciiTheme="minorEastAsia" w:eastAsiaTheme="minorEastAsia" w:hAnsiTheme="minorEastAsia" w:hint="eastAsia"/>
                <w:sz w:val="24"/>
              </w:rPr>
              <w:t>公文文体、论说文体和叙述说明文体三类</w:t>
            </w:r>
            <w:commentRangeEnd w:id="11"/>
            <w:r w:rsidR="00943898">
              <w:rPr>
                <w:rStyle w:val="a9"/>
              </w:rPr>
              <w:commentReference w:id="11"/>
            </w:r>
            <w:r w:rsidR="006D12DC">
              <w:rPr>
                <w:rFonts w:asciiTheme="minorEastAsia" w:eastAsiaTheme="minorEastAsia" w:hAnsiTheme="minorEastAsia" w:hint="eastAsia"/>
                <w:sz w:val="24"/>
              </w:rPr>
              <w:t>。</w:t>
            </w:r>
            <w:commentRangeStart w:id="12"/>
            <w:r w:rsidR="00A469BE">
              <w:rPr>
                <w:rFonts w:asciiTheme="minorEastAsia" w:eastAsiaTheme="minorEastAsia" w:hAnsiTheme="minorEastAsia" w:hint="eastAsia"/>
                <w:sz w:val="24"/>
              </w:rPr>
              <w:t>经过分析，</w:t>
            </w:r>
            <w:r w:rsidR="006D12DC">
              <w:rPr>
                <w:rFonts w:asciiTheme="minorEastAsia" w:eastAsiaTheme="minorEastAsia" w:hAnsiTheme="minorEastAsia" w:hint="eastAsia"/>
                <w:sz w:val="24"/>
              </w:rPr>
              <w:t>本文为</w:t>
            </w:r>
            <w:r w:rsidR="00A469BE">
              <w:rPr>
                <w:rFonts w:asciiTheme="minorEastAsia" w:eastAsiaTheme="minorEastAsia" w:hAnsiTheme="minorEastAsia" w:hint="eastAsia"/>
                <w:sz w:val="24"/>
              </w:rPr>
              <w:t>论说</w:t>
            </w:r>
            <w:r w:rsidR="006D12DC">
              <w:rPr>
                <w:rFonts w:asciiTheme="minorEastAsia" w:eastAsiaTheme="minorEastAsia" w:hAnsiTheme="minorEastAsia" w:hint="eastAsia"/>
                <w:sz w:val="24"/>
              </w:rPr>
              <w:t>文体</w:t>
            </w:r>
            <w:commentRangeEnd w:id="12"/>
            <w:r w:rsidR="00943898">
              <w:rPr>
                <w:rStyle w:val="a9"/>
              </w:rPr>
              <w:commentReference w:id="12"/>
            </w:r>
            <w:r w:rsidR="006D12DC">
              <w:rPr>
                <w:rFonts w:asciiTheme="minorEastAsia" w:eastAsiaTheme="minorEastAsia" w:hAnsiTheme="minorEastAsia" w:hint="eastAsia"/>
                <w:sz w:val="24"/>
              </w:rPr>
              <w:t>。</w:t>
            </w:r>
            <w:r w:rsidR="00A469BE">
              <w:rPr>
                <w:rFonts w:asciiTheme="minorEastAsia" w:eastAsiaTheme="minorEastAsia" w:hAnsiTheme="minorEastAsia" w:hint="eastAsia"/>
                <w:sz w:val="24"/>
              </w:rPr>
              <w:t>金</w:t>
            </w:r>
            <w:r w:rsidR="00A469BE">
              <w:rPr>
                <w:rFonts w:asciiTheme="minorEastAsia" w:eastAsiaTheme="minorEastAsia" w:hAnsiTheme="minorEastAsia" w:hint="eastAsia"/>
                <w:sz w:val="24"/>
              </w:rPr>
              <w:lastRenderedPageBreak/>
              <w:t>融英语论说文体的特征基本上与一般的论文的主要特点一样，即开头提出问题，点名主题和目的，引出下文，吸引读者；正文通过几个段落，按照起承结合，通过逻辑、语法、词汇等连接手段进行分析、说理和论证；结尾照应开头，概括全文。与一般论说文稍有不同的是：句子的强调、修辞、词义的感情色彩等通过上下文来表现</w:t>
            </w:r>
            <w:r w:rsidR="008E0292">
              <w:rPr>
                <w:rFonts w:asciiTheme="minorEastAsia" w:eastAsiaTheme="minorEastAsia" w:hAnsiTheme="minorEastAsia" w:hint="eastAsia"/>
                <w:sz w:val="24"/>
              </w:rPr>
              <w:t>，观点、论据和论证的表达既体现语言特征有体现专业特点。</w:t>
            </w:r>
            <w:r w:rsidR="003F752F">
              <w:rPr>
                <w:rFonts w:asciiTheme="minorEastAsia" w:eastAsiaTheme="minorEastAsia" w:hAnsiTheme="minorEastAsia" w:hint="eastAsia"/>
                <w:sz w:val="24"/>
              </w:rPr>
              <w:t>文章主要结构由</w:t>
            </w:r>
            <w:r w:rsidR="003F752F" w:rsidRPr="003F752F">
              <w:rPr>
                <w:rFonts w:asciiTheme="minorEastAsia" w:eastAsiaTheme="minorEastAsia" w:hAnsiTheme="minorEastAsia" w:hint="eastAsia"/>
                <w:sz w:val="24"/>
              </w:rPr>
              <w:t>论点、论据和论证三个要素</w:t>
            </w:r>
            <w:r w:rsidR="003F752F">
              <w:rPr>
                <w:rFonts w:asciiTheme="minorEastAsia" w:eastAsiaTheme="minorEastAsia" w:hAnsiTheme="minorEastAsia" w:hint="eastAsia"/>
                <w:sz w:val="24"/>
              </w:rPr>
              <w:t>构成</w:t>
            </w:r>
            <w:r w:rsidR="003F752F" w:rsidRPr="003F752F">
              <w:rPr>
                <w:rFonts w:asciiTheme="minorEastAsia" w:eastAsiaTheme="minorEastAsia" w:hAnsiTheme="minorEastAsia" w:hint="eastAsia"/>
                <w:sz w:val="24"/>
              </w:rPr>
              <w:t>。</w:t>
            </w:r>
          </w:p>
          <w:p w14:paraId="44A21703" w14:textId="77777777" w:rsidR="000519B0" w:rsidRDefault="00E1320F" w:rsidP="0069318F">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E12427">
              <w:rPr>
                <w:rFonts w:asciiTheme="minorEastAsia" w:eastAsiaTheme="minorEastAsia" w:hAnsiTheme="minorEastAsia"/>
                <w:sz w:val="24"/>
              </w:rPr>
              <w:t>从章节小标题上分析</w:t>
            </w:r>
            <w:r w:rsidR="00E12427">
              <w:rPr>
                <w:rFonts w:asciiTheme="minorEastAsia" w:eastAsiaTheme="minorEastAsia" w:hAnsiTheme="minorEastAsia" w:hint="eastAsia"/>
                <w:sz w:val="24"/>
              </w:rPr>
              <w:t>，</w:t>
            </w:r>
            <w:r w:rsidR="00E12427">
              <w:rPr>
                <w:rFonts w:asciiTheme="minorEastAsia" w:eastAsiaTheme="minorEastAsia" w:hAnsiTheme="minorEastAsia"/>
                <w:sz w:val="24"/>
              </w:rPr>
              <w:t>多次采用论证的手段</w:t>
            </w:r>
            <w:r w:rsidR="00E12427">
              <w:rPr>
                <w:rFonts w:asciiTheme="minorEastAsia" w:eastAsiaTheme="minorEastAsia" w:hAnsiTheme="minorEastAsia" w:hint="eastAsia"/>
                <w:sz w:val="24"/>
              </w:rPr>
              <w:t>。</w:t>
            </w:r>
            <w:r w:rsidR="0069318F">
              <w:rPr>
                <w:rFonts w:asciiTheme="minorEastAsia" w:eastAsiaTheme="minorEastAsia" w:hAnsiTheme="minorEastAsia" w:hint="eastAsia"/>
                <w:sz w:val="24"/>
              </w:rPr>
              <w:t>例如，</w:t>
            </w:r>
            <w:r w:rsidR="00FB612D" w:rsidRPr="0069318F">
              <w:rPr>
                <w:rFonts w:asciiTheme="minorEastAsia" w:eastAsiaTheme="minorEastAsia" w:hAnsiTheme="minorEastAsia" w:hint="eastAsia"/>
                <w:sz w:val="24"/>
              </w:rPr>
              <w:t>我们何时通过了图灵测试？</w:t>
            </w:r>
            <w:r w:rsidR="0069318F">
              <w:rPr>
                <w:rFonts w:asciiTheme="minorEastAsia" w:eastAsiaTheme="minorEastAsia" w:hAnsiTheme="minorEastAsia" w:hint="eastAsia"/>
                <w:sz w:val="24"/>
              </w:rPr>
              <w:t>（</w:t>
            </w:r>
            <w:r w:rsidR="00FB612D" w:rsidRPr="00431029">
              <w:rPr>
                <w:rFonts w:eastAsiaTheme="minorEastAsia"/>
                <w:sz w:val="24"/>
              </w:rPr>
              <w:t>WHEN WILL WE PASS THE TURING TEST?</w:t>
            </w:r>
            <w:r w:rsidR="0069318F">
              <w:rPr>
                <w:rFonts w:asciiTheme="minorEastAsia" w:eastAsiaTheme="minorEastAsia" w:hAnsiTheme="minorEastAsia" w:hint="eastAsia"/>
                <w:sz w:val="24"/>
              </w:rPr>
              <w:t>），</w:t>
            </w:r>
            <w:r w:rsidR="00FB612D" w:rsidRPr="0069318F">
              <w:rPr>
                <w:rFonts w:asciiTheme="minorEastAsia" w:eastAsiaTheme="minorEastAsia" w:hAnsiTheme="minorEastAsia" w:hint="eastAsia"/>
                <w:sz w:val="24"/>
              </w:rPr>
              <w:t>到2030年？我</w:t>
            </w:r>
            <w:commentRangeStart w:id="13"/>
            <w:r w:rsidR="00FB612D" w:rsidRPr="0069318F">
              <w:rPr>
                <w:rFonts w:asciiTheme="minorEastAsia" w:eastAsiaTheme="minorEastAsia" w:hAnsiTheme="minorEastAsia" w:hint="eastAsia"/>
                <w:sz w:val="24"/>
              </w:rPr>
              <w:t>们将用机器人做爱</w:t>
            </w:r>
            <w:r w:rsidR="00887308">
              <w:rPr>
                <w:rFonts w:asciiTheme="minorEastAsia" w:eastAsiaTheme="minorEastAsia" w:hAnsiTheme="minorEastAsia" w:hint="eastAsia"/>
                <w:sz w:val="24"/>
              </w:rPr>
              <w:t>！(</w:t>
            </w:r>
            <w:r w:rsidR="00FB612D" w:rsidRPr="004D3E41">
              <w:rPr>
                <w:rFonts w:eastAsiaTheme="minorEastAsia"/>
                <w:sz w:val="24"/>
              </w:rPr>
              <w:t xml:space="preserve">By 2030? We </w:t>
            </w:r>
            <w:r w:rsidR="00887308">
              <w:rPr>
                <w:rFonts w:eastAsiaTheme="minorEastAsia"/>
                <w:sz w:val="24"/>
              </w:rPr>
              <w:t>will be making love with robots</w:t>
            </w:r>
            <w:r w:rsidR="00887308">
              <w:rPr>
                <w:rFonts w:eastAsiaTheme="minorEastAsia" w:hint="eastAsia"/>
                <w:sz w:val="24"/>
              </w:rPr>
              <w:t>!</w:t>
            </w:r>
            <w:r w:rsidR="0069318F">
              <w:rPr>
                <w:rFonts w:asciiTheme="minorEastAsia" w:eastAsiaTheme="minorEastAsia" w:hAnsiTheme="minorEastAsia" w:hint="eastAsia"/>
                <w:sz w:val="24"/>
              </w:rPr>
              <w:t>）</w:t>
            </w:r>
            <w:commentRangeEnd w:id="13"/>
            <w:r w:rsidR="00943898">
              <w:rPr>
                <w:rStyle w:val="a9"/>
              </w:rPr>
              <w:commentReference w:id="13"/>
            </w:r>
            <w:r w:rsidR="00FB612D">
              <w:rPr>
                <w:rFonts w:asciiTheme="minorEastAsia" w:eastAsiaTheme="minorEastAsia" w:hAnsiTheme="minorEastAsia" w:hint="eastAsia"/>
                <w:sz w:val="24"/>
              </w:rPr>
              <w:t>等</w:t>
            </w:r>
          </w:p>
          <w:p w14:paraId="1959B844" w14:textId="77777777" w:rsidR="00C4573C" w:rsidRDefault="00E1320F" w:rsidP="0043102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C4573C">
              <w:rPr>
                <w:rFonts w:asciiTheme="minorEastAsia" w:eastAsiaTheme="minorEastAsia" w:hAnsiTheme="minorEastAsia" w:hint="eastAsia"/>
                <w:sz w:val="24"/>
              </w:rPr>
              <w:t>从段落结构内容来看，多次采用论证手段。例如</w:t>
            </w:r>
            <w:r w:rsidR="00431029">
              <w:rPr>
                <w:rFonts w:asciiTheme="minorEastAsia" w:eastAsiaTheme="minorEastAsia" w:hAnsiTheme="minorEastAsia" w:hint="eastAsia"/>
                <w:sz w:val="24"/>
              </w:rPr>
              <w:t>：</w:t>
            </w:r>
          </w:p>
          <w:p w14:paraId="21FECAF1" w14:textId="77777777" w:rsidR="00431029" w:rsidRPr="004D3E41" w:rsidRDefault="00431029" w:rsidP="00431029">
            <w:pPr>
              <w:spacing w:line="360" w:lineRule="auto"/>
              <w:ind w:firstLineChars="200" w:firstLine="480"/>
              <w:rPr>
                <w:rFonts w:eastAsiaTheme="minorEastAsia"/>
                <w:sz w:val="24"/>
              </w:rPr>
            </w:pPr>
            <w:r>
              <w:rPr>
                <w:rFonts w:asciiTheme="minorEastAsia" w:eastAsiaTheme="minorEastAsia" w:hAnsiTheme="minorEastAsia" w:hint="eastAsia"/>
                <w:sz w:val="24"/>
              </w:rPr>
              <w:t>原文：</w:t>
            </w:r>
            <w:r w:rsidRPr="004D3E41">
              <w:rPr>
                <w:rFonts w:eastAsiaTheme="minorEastAsia" w:hint="eastAsia"/>
                <w:sz w:val="24"/>
              </w:rPr>
              <w:t>What will happen when we cannot tell the difference between the human and the machine? That</w:t>
            </w:r>
            <w:proofErr w:type="gramStart"/>
            <w:r w:rsidRPr="004D3E41">
              <w:rPr>
                <w:rFonts w:eastAsiaTheme="minorEastAsia" w:hint="eastAsia"/>
                <w:sz w:val="24"/>
              </w:rPr>
              <w:t>’</w:t>
            </w:r>
            <w:proofErr w:type="gramEnd"/>
            <w:r w:rsidRPr="004D3E41">
              <w:rPr>
                <w:rFonts w:eastAsiaTheme="minorEastAsia" w:hint="eastAsia"/>
                <w:sz w:val="24"/>
              </w:rPr>
              <w:t>s not scary science fiction; it</w:t>
            </w:r>
            <w:proofErr w:type="gramStart"/>
            <w:r w:rsidRPr="004D3E41">
              <w:rPr>
                <w:rFonts w:eastAsiaTheme="minorEastAsia" w:hint="eastAsia"/>
                <w:sz w:val="24"/>
              </w:rPr>
              <w:t>’</w:t>
            </w:r>
            <w:proofErr w:type="gramEnd"/>
            <w:r w:rsidRPr="004D3E41">
              <w:rPr>
                <w:rFonts w:eastAsiaTheme="minorEastAsia" w:hint="eastAsia"/>
                <w:sz w:val="24"/>
              </w:rPr>
              <w:t>s almost science fact. However, there is still a long way to go as demonstrated by IBMs Watson Avatar.</w:t>
            </w:r>
          </w:p>
          <w:p w14:paraId="46BC48E8" w14:textId="77777777" w:rsidR="00431029" w:rsidRPr="00AD68E4" w:rsidRDefault="00431029" w:rsidP="000C450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译文：</w:t>
            </w:r>
            <w:r w:rsidRPr="00431029">
              <w:rPr>
                <w:rFonts w:asciiTheme="minorEastAsia" w:eastAsiaTheme="minorEastAsia" w:hAnsiTheme="minorEastAsia" w:hint="eastAsia"/>
                <w:sz w:val="24"/>
              </w:rPr>
              <w:t>当我们不知道人与机器之间的区别，这时会发生什么？那不是可怕的科幻小说，它几乎是科学事实。但是，正如美国国际商用机器公司的沃森·阿凡达（</w:t>
            </w:r>
            <w:r w:rsidRPr="004D3E41">
              <w:rPr>
                <w:rFonts w:eastAsiaTheme="minorEastAsia" w:hint="eastAsia"/>
                <w:sz w:val="24"/>
              </w:rPr>
              <w:t>Watson Avatar</w:t>
            </w:r>
            <w:r w:rsidRPr="00431029">
              <w:rPr>
                <w:rFonts w:asciiTheme="minorEastAsia" w:eastAsiaTheme="minorEastAsia" w:hAnsiTheme="minorEastAsia" w:hint="eastAsia"/>
                <w:sz w:val="24"/>
              </w:rPr>
              <w:t>）所展示的，人工智能还有很长的路要走。</w:t>
            </w:r>
          </w:p>
        </w:tc>
      </w:tr>
      <w:tr w:rsidR="00026CEB" w14:paraId="40DAEB02" w14:textId="77777777" w:rsidTr="009053A4">
        <w:trPr>
          <w:trHeight w:val="3932"/>
        </w:trPr>
        <w:tc>
          <w:tcPr>
            <w:tcW w:w="8789" w:type="dxa"/>
            <w:gridSpan w:val="6"/>
          </w:tcPr>
          <w:p w14:paraId="4ECE9071" w14:textId="77777777" w:rsidR="00026CEB" w:rsidRDefault="00026CEB" w:rsidP="009053A4">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5882DF1" w14:textId="77777777" w:rsidR="00B5583A" w:rsidRPr="00D87057" w:rsidRDefault="00B5583A" w:rsidP="00C80C19">
            <w:pPr>
              <w:pStyle w:val="aa"/>
              <w:numPr>
                <w:ilvl w:val="0"/>
                <w:numId w:val="2"/>
              </w:numPr>
              <w:spacing w:line="336" w:lineRule="auto"/>
              <w:ind w:firstLineChars="0"/>
              <w:rPr>
                <w:bCs/>
                <w:sz w:val="24"/>
              </w:rPr>
            </w:pPr>
            <w:commentRangeStart w:id="14"/>
            <w:r w:rsidRPr="00D87057">
              <w:rPr>
                <w:rFonts w:hint="eastAsia"/>
                <w:bCs/>
                <w:sz w:val="24"/>
              </w:rPr>
              <w:t>理论</w:t>
            </w:r>
            <w:r w:rsidR="00C80C19" w:rsidRPr="00D87057">
              <w:rPr>
                <w:rFonts w:hint="eastAsia"/>
                <w:bCs/>
                <w:sz w:val="24"/>
              </w:rPr>
              <w:t>框架</w:t>
            </w:r>
            <w:commentRangeEnd w:id="14"/>
            <w:r w:rsidR="00943898">
              <w:rPr>
                <w:rStyle w:val="a9"/>
              </w:rPr>
              <w:commentReference w:id="14"/>
            </w:r>
          </w:p>
          <w:p w14:paraId="34577029" w14:textId="77777777" w:rsidR="00A97DEF" w:rsidRPr="003B5193" w:rsidRDefault="00A97DEF" w:rsidP="003B5193">
            <w:pPr>
              <w:spacing w:line="336" w:lineRule="auto"/>
              <w:ind w:left="480"/>
              <w:rPr>
                <w:bCs/>
                <w:sz w:val="24"/>
              </w:rPr>
            </w:pPr>
          </w:p>
          <w:p w14:paraId="1976A72B" w14:textId="77777777" w:rsidR="00A97DEF" w:rsidRPr="003B5193" w:rsidDel="00943898" w:rsidRDefault="002D49F9" w:rsidP="003B5193">
            <w:pPr>
              <w:spacing w:line="336" w:lineRule="auto"/>
              <w:ind w:left="480"/>
              <w:rPr>
                <w:del w:id="15" w:author="李 亚星" w:date="2019-01-09T15:19:00Z"/>
                <w:bCs/>
                <w:sz w:val="24"/>
              </w:rPr>
            </w:pPr>
            <w:del w:id="16" w:author="李 亚星" w:date="2019-01-09T15:19:00Z">
              <w:r w:rsidRPr="00D87057" w:rsidDel="00943898">
                <w:rPr>
                  <w:rFonts w:hint="eastAsia"/>
                  <w:bCs/>
                  <w:sz w:val="24"/>
                </w:rPr>
                <w:delText>1.1</w:delText>
              </w:r>
              <w:r w:rsidRPr="00D87057" w:rsidDel="00943898">
                <w:rPr>
                  <w:rFonts w:hint="eastAsia"/>
                  <w:bCs/>
                  <w:sz w:val="24"/>
                </w:rPr>
                <w:delText>目的论的产生背景</w:delText>
              </w:r>
            </w:del>
          </w:p>
          <w:p w14:paraId="77F7E107" w14:textId="77777777" w:rsidR="002D49F9" w:rsidRPr="00940731" w:rsidDel="00943898" w:rsidRDefault="002D49F9" w:rsidP="00940731">
            <w:pPr>
              <w:spacing w:line="336" w:lineRule="auto"/>
              <w:ind w:firstLineChars="200" w:firstLine="480"/>
              <w:rPr>
                <w:del w:id="17" w:author="李 亚星" w:date="2019-01-09T15:19:00Z"/>
                <w:bCs/>
                <w:sz w:val="24"/>
              </w:rPr>
            </w:pPr>
            <w:del w:id="18" w:author="李 亚星" w:date="2019-01-09T15:19:00Z">
              <w:r w:rsidRPr="00940731" w:rsidDel="00943898">
                <w:rPr>
                  <w:rFonts w:hint="eastAsia"/>
                  <w:bCs/>
                  <w:sz w:val="24"/>
                </w:rPr>
                <w:delText>20</w:delText>
              </w:r>
              <w:r w:rsidRPr="00940731" w:rsidDel="00943898">
                <w:rPr>
                  <w:rFonts w:hint="eastAsia"/>
                  <w:bCs/>
                  <w:sz w:val="24"/>
                </w:rPr>
                <w:delText>世纪</w:delText>
              </w:r>
              <w:r w:rsidRPr="00940731" w:rsidDel="00943898">
                <w:rPr>
                  <w:rFonts w:hint="eastAsia"/>
                  <w:bCs/>
                  <w:sz w:val="24"/>
                </w:rPr>
                <w:delText>70</w:delText>
              </w:r>
              <w:r w:rsidRPr="00940731" w:rsidDel="00943898">
                <w:rPr>
                  <w:rFonts w:hint="eastAsia"/>
                  <w:bCs/>
                  <w:sz w:val="24"/>
                </w:rPr>
                <w:delText>年代，功能派翻译理论兴起于德国。其发展经过了以下几个阶段。</w:delText>
              </w:r>
            </w:del>
          </w:p>
          <w:p w14:paraId="7B80C386" w14:textId="77777777" w:rsidR="002D49F9" w:rsidRPr="00940731" w:rsidDel="00943898" w:rsidRDefault="002D49F9" w:rsidP="00940731">
            <w:pPr>
              <w:spacing w:line="336" w:lineRule="auto"/>
              <w:ind w:firstLineChars="100" w:firstLine="240"/>
              <w:rPr>
                <w:del w:id="19" w:author="李 亚星" w:date="2019-01-09T15:19:00Z"/>
                <w:bCs/>
                <w:sz w:val="24"/>
              </w:rPr>
            </w:pPr>
            <w:del w:id="20" w:author="李 亚星" w:date="2019-01-09T15:19:00Z">
              <w:r w:rsidRPr="00940731" w:rsidDel="00943898">
                <w:rPr>
                  <w:rFonts w:hint="eastAsia"/>
                  <w:bCs/>
                  <w:sz w:val="24"/>
                </w:rPr>
                <w:delText>第一阶段</w:delText>
              </w:r>
              <w:r w:rsidRPr="00940731" w:rsidDel="00943898">
                <w:rPr>
                  <w:rFonts w:hint="eastAsia"/>
                  <w:bCs/>
                  <w:sz w:val="24"/>
                </w:rPr>
                <w:delText>:</w:delText>
              </w:r>
              <w:r w:rsidRPr="00940731" w:rsidDel="00943898">
                <w:rPr>
                  <w:rFonts w:hint="eastAsia"/>
                  <w:bCs/>
                  <w:sz w:val="24"/>
                </w:rPr>
                <w:delText>凯瑟琳娜·莱斯首次把功能范畴引入翻译批评，将语言功能，语篇类型和翻译策略相联系，发展了以源文与译</w:delText>
              </w:r>
              <w:r w:rsidR="001D1413" w:rsidRPr="00940731" w:rsidDel="00943898">
                <w:rPr>
                  <w:rFonts w:hint="eastAsia"/>
                  <w:bCs/>
                  <w:sz w:val="24"/>
                </w:rPr>
                <w:delText>文功能关系为基础的翻译批评模式，从而提出了功能派理论思想的雏形</w:delText>
              </w:r>
              <w:r w:rsidRPr="00940731" w:rsidDel="00943898">
                <w:rPr>
                  <w:rFonts w:hint="eastAsia"/>
                  <w:bCs/>
                  <w:sz w:val="24"/>
                </w:rPr>
                <w:delText>。</w:delText>
              </w:r>
            </w:del>
          </w:p>
          <w:p w14:paraId="15D9E0CC" w14:textId="77777777" w:rsidR="001D1413" w:rsidRPr="00940731" w:rsidDel="00943898" w:rsidRDefault="002D49F9" w:rsidP="00940731">
            <w:pPr>
              <w:spacing w:line="336" w:lineRule="auto"/>
              <w:ind w:firstLineChars="200" w:firstLine="480"/>
              <w:rPr>
                <w:del w:id="21" w:author="李 亚星" w:date="2019-01-09T15:19:00Z"/>
                <w:bCs/>
                <w:sz w:val="24"/>
              </w:rPr>
            </w:pPr>
            <w:del w:id="22" w:author="李 亚星" w:date="2019-01-09T15:19:00Z">
              <w:r w:rsidRPr="00940731" w:rsidDel="00943898">
                <w:rPr>
                  <w:rFonts w:hint="eastAsia"/>
                  <w:bCs/>
                  <w:sz w:val="24"/>
                </w:rPr>
                <w:delText>第二阶段</w:delText>
              </w:r>
              <w:r w:rsidRPr="00940731" w:rsidDel="00943898">
                <w:rPr>
                  <w:rFonts w:hint="eastAsia"/>
                  <w:bCs/>
                  <w:sz w:val="24"/>
                </w:rPr>
                <w:delText>:</w:delText>
              </w:r>
              <w:r w:rsidRPr="00940731" w:rsidDel="00943898">
                <w:rPr>
                  <w:rFonts w:hint="eastAsia"/>
                  <w:bCs/>
                  <w:sz w:val="24"/>
                </w:rPr>
                <w:delText>汉斯·弗米尔</w:delText>
              </w:r>
              <w:r w:rsidRPr="00940731" w:rsidDel="00943898">
                <w:rPr>
                  <w:rFonts w:hint="eastAsia"/>
                  <w:bCs/>
                  <w:sz w:val="24"/>
                </w:rPr>
                <w:delText>(Vermeer)</w:delText>
              </w:r>
              <w:r w:rsidRPr="00940731" w:rsidDel="00943898">
                <w:rPr>
                  <w:rFonts w:hint="eastAsia"/>
                  <w:bCs/>
                  <w:sz w:val="24"/>
                </w:rPr>
                <w:delText>提出了目的论，将翻译研究从原文中心论的束缚中摆脱出来。该理论认为翻译是以原文为基础的有目的和有结果的行为，费米尔认为，翻译中的最高法则应该是“目的法则”。换言之，翻译的目的决定了翻译的策略和方法。翻译中到底是采取归化还是异化，都取决于翻译的目的。由于功能翻译理论就是以“目的原则”为最高准则，而任何翻译活动都是</w:delText>
              </w:r>
              <w:r w:rsidR="001D1413" w:rsidRPr="00940731" w:rsidDel="00943898">
                <w:rPr>
                  <w:rFonts w:hint="eastAsia"/>
                  <w:bCs/>
                  <w:sz w:val="24"/>
                </w:rPr>
                <w:delText>有目的的行为。</w:delText>
              </w:r>
            </w:del>
          </w:p>
          <w:p w14:paraId="6291A1FD" w14:textId="77777777" w:rsidR="002D49F9" w:rsidRPr="00940731" w:rsidDel="00943898" w:rsidRDefault="002D49F9" w:rsidP="00940731">
            <w:pPr>
              <w:spacing w:line="336" w:lineRule="auto"/>
              <w:ind w:firstLineChars="200" w:firstLine="480"/>
              <w:rPr>
                <w:del w:id="23" w:author="李 亚星" w:date="2019-01-09T15:19:00Z"/>
                <w:bCs/>
                <w:sz w:val="24"/>
              </w:rPr>
            </w:pPr>
            <w:del w:id="24" w:author="李 亚星" w:date="2019-01-09T15:19:00Z">
              <w:r w:rsidRPr="00940731" w:rsidDel="00943898">
                <w:rPr>
                  <w:rFonts w:hint="eastAsia"/>
                  <w:bCs/>
                  <w:sz w:val="24"/>
                </w:rPr>
                <w:delText>第三阶段</w:delText>
              </w:r>
              <w:r w:rsidRPr="00940731" w:rsidDel="00943898">
                <w:rPr>
                  <w:rFonts w:hint="eastAsia"/>
                  <w:bCs/>
                  <w:sz w:val="24"/>
                </w:rPr>
                <w:delText>:</w:delText>
              </w:r>
              <w:r w:rsidRPr="00940731" w:rsidDel="00943898">
                <w:rPr>
                  <w:rFonts w:hint="eastAsia"/>
                  <w:bCs/>
                  <w:sz w:val="24"/>
                </w:rPr>
                <w:delText>贾斯塔·霍茨—曼塔里借鉴交际和行为理论，提出翻译行为理论</w:delText>
              </w:r>
              <w:r w:rsidRPr="00940731" w:rsidDel="00943898">
                <w:rPr>
                  <w:rFonts w:hint="eastAsia"/>
                  <w:bCs/>
                  <w:sz w:val="24"/>
                </w:rPr>
                <w:delText>,</w:delText>
              </w:r>
              <w:r w:rsidRPr="00940731" w:rsidDel="00943898">
                <w:rPr>
                  <w:rFonts w:hint="eastAsia"/>
                  <w:bCs/>
                  <w:sz w:val="24"/>
                </w:rPr>
                <w:delText>该理论和目的论有颇多共同之处</w:delText>
              </w:r>
              <w:r w:rsidRPr="00940731" w:rsidDel="00943898">
                <w:rPr>
                  <w:rFonts w:hint="eastAsia"/>
                  <w:bCs/>
                  <w:sz w:val="24"/>
                </w:rPr>
                <w:delText>,</w:delText>
              </w:r>
              <w:r w:rsidRPr="00940731" w:rsidDel="00943898">
                <w:rPr>
                  <w:rFonts w:hint="eastAsia"/>
                  <w:bCs/>
                  <w:sz w:val="24"/>
                </w:rPr>
                <w:delText>弗米尔后来也将二者融合。</w:delText>
              </w:r>
            </w:del>
          </w:p>
          <w:p w14:paraId="08004360" w14:textId="77777777" w:rsidR="002D49F9" w:rsidDel="00943898" w:rsidRDefault="002D49F9" w:rsidP="00940731">
            <w:pPr>
              <w:spacing w:line="336" w:lineRule="auto"/>
              <w:ind w:firstLineChars="200" w:firstLine="480"/>
              <w:rPr>
                <w:del w:id="25" w:author="李 亚星" w:date="2019-01-09T15:19:00Z"/>
                <w:bCs/>
                <w:sz w:val="24"/>
              </w:rPr>
            </w:pPr>
            <w:del w:id="26" w:author="李 亚星" w:date="2019-01-09T15:19:00Z">
              <w:r w:rsidRPr="00940731" w:rsidDel="00943898">
                <w:rPr>
                  <w:rFonts w:hint="eastAsia"/>
                  <w:bCs/>
                  <w:sz w:val="24"/>
                </w:rPr>
                <w:delText>第四阶段</w:delText>
              </w:r>
              <w:r w:rsidRPr="00940731" w:rsidDel="00943898">
                <w:rPr>
                  <w:rFonts w:hint="eastAsia"/>
                  <w:bCs/>
                  <w:sz w:val="24"/>
                </w:rPr>
                <w:delText>:</w:delText>
              </w:r>
              <w:r w:rsidRPr="00940731" w:rsidDel="00943898">
                <w:rPr>
                  <w:rFonts w:hint="eastAsia"/>
                  <w:bCs/>
                  <w:sz w:val="24"/>
                </w:rPr>
                <w:delText>克里斯汀娜·诺德全面总结和完善功能派理论。克里斯汀娜·诺德</w:delText>
              </w:r>
              <w:r w:rsidRPr="00940731" w:rsidDel="00943898">
                <w:rPr>
                  <w:rFonts w:hint="eastAsia"/>
                  <w:bCs/>
                  <w:sz w:val="24"/>
                </w:rPr>
                <w:lastRenderedPageBreak/>
                <w:delText>首次用英语系统阐述了翻译中的文本分析所需考虑的内外因素，以及如何在原文功能的基础上制定切合翻译目的的翻译策略。克里斯汀娜·诺德对功能派各学说进行了梳理，并且提出译者应该遵循“功能加忠诚”的指导原则</w:delText>
              </w:r>
              <w:r w:rsidRPr="00940731" w:rsidDel="00943898">
                <w:rPr>
                  <w:rFonts w:hint="eastAsia"/>
                  <w:bCs/>
                  <w:sz w:val="24"/>
                </w:rPr>
                <w:delText>,</w:delText>
              </w:r>
              <w:r w:rsidRPr="00940731" w:rsidDel="00943898">
                <w:rPr>
                  <w:rFonts w:hint="eastAsia"/>
                  <w:bCs/>
                  <w:sz w:val="24"/>
                </w:rPr>
                <w:delText>从而完善了该理论。</w:delText>
              </w:r>
            </w:del>
          </w:p>
          <w:p w14:paraId="0D2572E6" w14:textId="77777777" w:rsidR="003B5193" w:rsidRPr="00940731" w:rsidRDefault="003B5193" w:rsidP="00940731">
            <w:pPr>
              <w:spacing w:line="336" w:lineRule="auto"/>
              <w:ind w:firstLineChars="200" w:firstLine="480"/>
              <w:rPr>
                <w:bCs/>
                <w:sz w:val="24"/>
              </w:rPr>
            </w:pPr>
          </w:p>
          <w:p w14:paraId="70B59DCB" w14:textId="77777777" w:rsidR="001D1413" w:rsidRPr="003B5193" w:rsidRDefault="001D1413" w:rsidP="002D49F9">
            <w:pPr>
              <w:pStyle w:val="aa"/>
              <w:spacing w:line="336" w:lineRule="auto"/>
              <w:ind w:left="840" w:firstLineChars="0" w:firstLine="0"/>
              <w:rPr>
                <w:bCs/>
                <w:sz w:val="24"/>
              </w:rPr>
            </w:pPr>
            <w:r w:rsidRPr="003B5193">
              <w:rPr>
                <w:rFonts w:hint="eastAsia"/>
                <w:bCs/>
                <w:sz w:val="24"/>
              </w:rPr>
              <w:t xml:space="preserve">1.2 </w:t>
            </w:r>
            <w:r w:rsidRPr="003B5193">
              <w:rPr>
                <w:rFonts w:hint="eastAsia"/>
                <w:bCs/>
                <w:sz w:val="24"/>
              </w:rPr>
              <w:t>目的论的运用原则</w:t>
            </w:r>
          </w:p>
          <w:p w14:paraId="02737673" w14:textId="77777777" w:rsidR="005B3419" w:rsidRPr="005B3419" w:rsidRDefault="005B3419" w:rsidP="005B3419">
            <w:pPr>
              <w:spacing w:line="336" w:lineRule="auto"/>
              <w:ind w:firstLineChars="200" w:firstLine="480"/>
              <w:rPr>
                <w:bCs/>
                <w:sz w:val="24"/>
              </w:rPr>
            </w:pPr>
            <w:r w:rsidRPr="005B3419">
              <w:rPr>
                <w:rFonts w:hint="eastAsia"/>
                <w:bCs/>
                <w:sz w:val="24"/>
              </w:rPr>
              <w:t>1</w:t>
            </w:r>
            <w:r w:rsidRPr="005B3419">
              <w:rPr>
                <w:rFonts w:hint="eastAsia"/>
                <w:bCs/>
                <w:sz w:val="24"/>
              </w:rPr>
              <w:t>）目的原则</w:t>
            </w:r>
            <w:r w:rsidRPr="005B3419">
              <w:rPr>
                <w:rFonts w:hint="eastAsia"/>
                <w:bCs/>
                <w:sz w:val="24"/>
              </w:rPr>
              <w:t>(</w:t>
            </w:r>
            <w:proofErr w:type="spellStart"/>
            <w:r w:rsidRPr="005B3419">
              <w:rPr>
                <w:rFonts w:hint="eastAsia"/>
                <w:bCs/>
                <w:sz w:val="24"/>
              </w:rPr>
              <w:t>skopos</w:t>
            </w:r>
            <w:proofErr w:type="spellEnd"/>
            <w:r w:rsidRPr="005B3419">
              <w:rPr>
                <w:rFonts w:hint="eastAsia"/>
                <w:bCs/>
                <w:sz w:val="24"/>
              </w:rPr>
              <w:t xml:space="preserve"> rule)</w:t>
            </w:r>
            <w:r w:rsidRPr="005B3419">
              <w:rPr>
                <w:rFonts w:hint="eastAsia"/>
                <w:bCs/>
                <w:sz w:val="24"/>
              </w:rPr>
              <w:t>：目的论认为，所有翻译活动遵循的首要原则是“目的原则”，即翻译应能在</w:t>
            </w:r>
            <w:proofErr w:type="gramStart"/>
            <w:r w:rsidRPr="005B3419">
              <w:rPr>
                <w:rFonts w:hint="eastAsia"/>
                <w:bCs/>
                <w:sz w:val="24"/>
              </w:rPr>
              <w:t>译入语情境</w:t>
            </w:r>
            <w:proofErr w:type="gramEnd"/>
            <w:r w:rsidRPr="005B3419">
              <w:rPr>
                <w:rFonts w:hint="eastAsia"/>
                <w:bCs/>
                <w:sz w:val="24"/>
              </w:rPr>
              <w:t>和文化中，</w:t>
            </w:r>
            <w:proofErr w:type="gramStart"/>
            <w:r w:rsidRPr="005B3419">
              <w:rPr>
                <w:rFonts w:hint="eastAsia"/>
                <w:bCs/>
                <w:sz w:val="24"/>
              </w:rPr>
              <w:t>按译入</w:t>
            </w:r>
            <w:proofErr w:type="gramEnd"/>
            <w:r w:rsidRPr="005B3419">
              <w:rPr>
                <w:rFonts w:hint="eastAsia"/>
                <w:bCs/>
                <w:sz w:val="24"/>
              </w:rPr>
              <w:t>语接受者期待的方式发生作用。翻译行为所要达到的目的决定整个翻译行为的过程，</w:t>
            </w:r>
            <w:proofErr w:type="gramStart"/>
            <w:r w:rsidRPr="005B3419">
              <w:rPr>
                <w:rFonts w:hint="eastAsia"/>
                <w:bCs/>
                <w:sz w:val="24"/>
              </w:rPr>
              <w:t>即结果</w:t>
            </w:r>
            <w:proofErr w:type="gramEnd"/>
            <w:r w:rsidRPr="005B3419">
              <w:rPr>
                <w:rFonts w:hint="eastAsia"/>
                <w:bCs/>
                <w:sz w:val="24"/>
              </w:rPr>
              <w:t>决定方法。这些目的进一步划分为三类：</w:t>
            </w:r>
            <w:r w:rsidRPr="005B3419">
              <w:rPr>
                <w:rFonts w:hint="eastAsia"/>
                <w:bCs/>
                <w:sz w:val="24"/>
              </w:rPr>
              <w:t>(1)</w:t>
            </w:r>
            <w:r w:rsidRPr="005B3419">
              <w:rPr>
                <w:rFonts w:hint="eastAsia"/>
                <w:bCs/>
                <w:sz w:val="24"/>
              </w:rPr>
              <w:t>译者的基本目的</w:t>
            </w:r>
            <w:r w:rsidRPr="005B3419">
              <w:rPr>
                <w:rFonts w:hint="eastAsia"/>
                <w:bCs/>
                <w:sz w:val="24"/>
              </w:rPr>
              <w:t>(</w:t>
            </w:r>
            <w:r w:rsidRPr="005B3419">
              <w:rPr>
                <w:rFonts w:hint="eastAsia"/>
                <w:bCs/>
                <w:sz w:val="24"/>
              </w:rPr>
              <w:t>如谋生</w:t>
            </w:r>
            <w:r w:rsidRPr="005B3419">
              <w:rPr>
                <w:rFonts w:hint="eastAsia"/>
                <w:bCs/>
                <w:sz w:val="24"/>
              </w:rPr>
              <w:t>)</w:t>
            </w:r>
            <w:r w:rsidRPr="005B3419">
              <w:rPr>
                <w:rFonts w:hint="eastAsia"/>
                <w:bCs/>
                <w:sz w:val="24"/>
              </w:rPr>
              <w:t>；</w:t>
            </w:r>
            <w:r w:rsidRPr="005B3419">
              <w:rPr>
                <w:rFonts w:hint="eastAsia"/>
                <w:bCs/>
                <w:sz w:val="24"/>
              </w:rPr>
              <w:t>(2)</w:t>
            </w:r>
            <w:r w:rsidRPr="005B3419">
              <w:rPr>
                <w:rFonts w:hint="eastAsia"/>
                <w:bCs/>
                <w:sz w:val="24"/>
              </w:rPr>
              <w:t>译文的交际目的</w:t>
            </w:r>
            <w:r w:rsidRPr="005B3419">
              <w:rPr>
                <w:rFonts w:hint="eastAsia"/>
                <w:bCs/>
                <w:sz w:val="24"/>
              </w:rPr>
              <w:t>(</w:t>
            </w:r>
            <w:r w:rsidRPr="005B3419">
              <w:rPr>
                <w:rFonts w:hint="eastAsia"/>
                <w:bCs/>
                <w:sz w:val="24"/>
              </w:rPr>
              <w:t>如启迪读者</w:t>
            </w:r>
            <w:r w:rsidRPr="005B3419">
              <w:rPr>
                <w:rFonts w:hint="eastAsia"/>
                <w:bCs/>
                <w:sz w:val="24"/>
              </w:rPr>
              <w:t>)</w:t>
            </w:r>
            <w:r w:rsidRPr="005B3419">
              <w:rPr>
                <w:rFonts w:hint="eastAsia"/>
                <w:bCs/>
                <w:sz w:val="24"/>
              </w:rPr>
              <w:t>；</w:t>
            </w:r>
            <w:r w:rsidRPr="005B3419">
              <w:rPr>
                <w:rFonts w:hint="eastAsia"/>
                <w:bCs/>
                <w:sz w:val="24"/>
              </w:rPr>
              <w:t>(3)</w:t>
            </w:r>
            <w:r w:rsidRPr="005B3419">
              <w:rPr>
                <w:rFonts w:hint="eastAsia"/>
                <w:bCs/>
                <w:sz w:val="24"/>
              </w:rPr>
              <w:t>使用某种特殊的翻译手段所要达到的目的</w:t>
            </w:r>
            <w:r w:rsidRPr="005B3419">
              <w:rPr>
                <w:rFonts w:hint="eastAsia"/>
                <w:bCs/>
                <w:sz w:val="24"/>
              </w:rPr>
              <w:t>(</w:t>
            </w:r>
            <w:r w:rsidRPr="005B3419">
              <w:rPr>
                <w:rFonts w:hint="eastAsia"/>
                <w:bCs/>
                <w:sz w:val="24"/>
              </w:rPr>
              <w:t>如为了说明某种语言中的语法结构的特殊之处采用按其结构直译的方式</w:t>
            </w:r>
            <w:r w:rsidRPr="005B3419">
              <w:rPr>
                <w:rFonts w:hint="eastAsia"/>
                <w:bCs/>
                <w:sz w:val="24"/>
              </w:rPr>
              <w:t>)</w:t>
            </w:r>
            <w:r w:rsidRPr="005B3419">
              <w:rPr>
                <w:rFonts w:hint="eastAsia"/>
                <w:bCs/>
                <w:sz w:val="24"/>
              </w:rPr>
              <w:t>。</w:t>
            </w:r>
          </w:p>
          <w:p w14:paraId="2293DD71" w14:textId="77777777" w:rsidR="005B3419" w:rsidRPr="005B3419" w:rsidRDefault="005B3419" w:rsidP="005B3419">
            <w:pPr>
              <w:spacing w:line="336" w:lineRule="auto"/>
              <w:ind w:firstLineChars="200" w:firstLine="480"/>
              <w:rPr>
                <w:bCs/>
                <w:sz w:val="24"/>
              </w:rPr>
            </w:pPr>
            <w:r w:rsidRPr="005B3419">
              <w:rPr>
                <w:rFonts w:hint="eastAsia"/>
                <w:bCs/>
                <w:sz w:val="24"/>
              </w:rPr>
              <w:t>2</w:t>
            </w:r>
            <w:r w:rsidRPr="005B3419">
              <w:rPr>
                <w:rFonts w:hint="eastAsia"/>
                <w:bCs/>
                <w:sz w:val="24"/>
              </w:rPr>
              <w:t>）连贯性原则：连贯性</w:t>
            </w:r>
            <w:r w:rsidRPr="005B3419">
              <w:rPr>
                <w:rFonts w:hint="eastAsia"/>
                <w:bCs/>
                <w:sz w:val="24"/>
              </w:rPr>
              <w:t>(coherence rule)</w:t>
            </w:r>
            <w:r w:rsidRPr="005B3419">
              <w:rPr>
                <w:rFonts w:hint="eastAsia"/>
                <w:bCs/>
                <w:sz w:val="24"/>
              </w:rPr>
              <w:t>指译文必须符合</w:t>
            </w:r>
            <w:proofErr w:type="gramStart"/>
            <w:r w:rsidRPr="005B3419">
              <w:rPr>
                <w:rFonts w:hint="eastAsia"/>
                <w:bCs/>
                <w:sz w:val="24"/>
              </w:rPr>
              <w:t>语内连贯</w:t>
            </w:r>
            <w:r w:rsidRPr="005B3419">
              <w:rPr>
                <w:rFonts w:hint="eastAsia"/>
                <w:bCs/>
                <w:sz w:val="24"/>
              </w:rPr>
              <w:t>(</w:t>
            </w:r>
            <w:proofErr w:type="gramEnd"/>
            <w:r w:rsidRPr="005B3419">
              <w:rPr>
                <w:rFonts w:hint="eastAsia"/>
                <w:bCs/>
                <w:sz w:val="24"/>
              </w:rPr>
              <w:t>intra</w:t>
            </w:r>
            <w:r w:rsidRPr="005B3419">
              <w:rPr>
                <w:rFonts w:hint="eastAsia"/>
                <w:bCs/>
                <w:sz w:val="24"/>
              </w:rPr>
              <w:t>—</w:t>
            </w:r>
            <w:r w:rsidRPr="005B3419">
              <w:rPr>
                <w:rFonts w:hint="eastAsia"/>
                <w:bCs/>
                <w:sz w:val="24"/>
              </w:rPr>
              <w:t>textual coherence)</w:t>
            </w:r>
            <w:r w:rsidRPr="005B3419">
              <w:rPr>
                <w:rFonts w:hint="eastAsia"/>
                <w:bCs/>
                <w:sz w:val="24"/>
              </w:rPr>
              <w:t>的标准，即译文具有可读性和可接受性，能够使接受者理解并在译入语文化及使用译文的交际语境中有意义。</w:t>
            </w:r>
          </w:p>
          <w:p w14:paraId="1DA2EC5B" w14:textId="77777777" w:rsidR="005B3419" w:rsidRPr="005B3419" w:rsidRDefault="005B3419" w:rsidP="005B3419">
            <w:pPr>
              <w:spacing w:line="336" w:lineRule="auto"/>
              <w:ind w:firstLineChars="200" w:firstLine="480"/>
              <w:rPr>
                <w:bCs/>
                <w:sz w:val="24"/>
              </w:rPr>
            </w:pPr>
            <w:r w:rsidRPr="005B3419">
              <w:rPr>
                <w:rFonts w:hint="eastAsia"/>
                <w:bCs/>
                <w:sz w:val="24"/>
              </w:rPr>
              <w:t>3</w:t>
            </w:r>
            <w:r w:rsidRPr="005B3419">
              <w:rPr>
                <w:rFonts w:hint="eastAsia"/>
                <w:bCs/>
                <w:sz w:val="24"/>
              </w:rPr>
              <w:t>）忠实性原则：忠实性原则</w:t>
            </w:r>
            <w:r w:rsidRPr="005B3419">
              <w:rPr>
                <w:rFonts w:hint="eastAsia"/>
                <w:bCs/>
                <w:sz w:val="24"/>
              </w:rPr>
              <w:t>(fidelity rule)</w:t>
            </w:r>
            <w:r w:rsidRPr="005B3419">
              <w:rPr>
                <w:rFonts w:hint="eastAsia"/>
                <w:bCs/>
                <w:sz w:val="24"/>
              </w:rPr>
              <w:t>指原文与译文之间应该</w:t>
            </w:r>
            <w:proofErr w:type="gramStart"/>
            <w:r w:rsidRPr="005B3419">
              <w:rPr>
                <w:rFonts w:hint="eastAsia"/>
                <w:bCs/>
                <w:sz w:val="24"/>
              </w:rPr>
              <w:t>存在语际连贯</w:t>
            </w:r>
            <w:proofErr w:type="gramEnd"/>
            <w:r w:rsidRPr="005B3419">
              <w:rPr>
                <w:rFonts w:hint="eastAsia"/>
                <w:bCs/>
                <w:sz w:val="24"/>
              </w:rPr>
              <w:t>一致</w:t>
            </w:r>
            <w:r w:rsidRPr="005B3419">
              <w:rPr>
                <w:rFonts w:hint="eastAsia"/>
                <w:bCs/>
                <w:sz w:val="24"/>
              </w:rPr>
              <w:t>(inter</w:t>
            </w:r>
            <w:r w:rsidRPr="005B3419">
              <w:rPr>
                <w:rFonts w:hint="eastAsia"/>
                <w:bCs/>
                <w:sz w:val="24"/>
              </w:rPr>
              <w:t>—</w:t>
            </w:r>
            <w:r w:rsidRPr="005B3419">
              <w:rPr>
                <w:rFonts w:hint="eastAsia"/>
                <w:bCs/>
                <w:sz w:val="24"/>
              </w:rPr>
              <w:t>textual coherence)</w:t>
            </w:r>
            <w:r w:rsidRPr="005B3419">
              <w:rPr>
                <w:rFonts w:hint="eastAsia"/>
                <w:bCs/>
                <w:sz w:val="24"/>
              </w:rPr>
              <w:t>。这相当于其他翻译理论所谓的忠实于原文，但与原文忠实的程度和形式取决于译文的目的和译者对原文的理解。</w:t>
            </w:r>
          </w:p>
          <w:p w14:paraId="0E52214C" w14:textId="77777777" w:rsidR="005B3419" w:rsidRPr="005B3419" w:rsidRDefault="005B3419" w:rsidP="005B3419">
            <w:pPr>
              <w:spacing w:line="336" w:lineRule="auto"/>
              <w:ind w:firstLineChars="200" w:firstLine="480"/>
              <w:rPr>
                <w:bCs/>
                <w:sz w:val="24"/>
              </w:rPr>
            </w:pPr>
            <w:r w:rsidRPr="005B3419">
              <w:rPr>
                <w:rFonts w:hint="eastAsia"/>
                <w:bCs/>
                <w:sz w:val="24"/>
              </w:rPr>
              <w:t>4</w:t>
            </w:r>
            <w:r w:rsidRPr="005B3419">
              <w:rPr>
                <w:rFonts w:hint="eastAsia"/>
                <w:bCs/>
                <w:sz w:val="24"/>
              </w:rPr>
              <w:t>）忠诚原则</w:t>
            </w:r>
            <w:r w:rsidRPr="005B3419">
              <w:rPr>
                <w:rFonts w:hint="eastAsia"/>
                <w:bCs/>
                <w:sz w:val="24"/>
              </w:rPr>
              <w:t>(loyalty principle)</w:t>
            </w:r>
            <w:r w:rsidRPr="005B3419">
              <w:rPr>
                <w:rFonts w:hint="eastAsia"/>
                <w:bCs/>
                <w:sz w:val="24"/>
              </w:rPr>
              <w:t>：由于文化模式的差异，不同文化背景中的人对好的译文有不同的看法。诺德认为，译者应尊重原作者，协调译文目的语与作者意图。</w:t>
            </w:r>
            <w:r w:rsidRPr="005B3419">
              <w:rPr>
                <w:rFonts w:hint="eastAsia"/>
                <w:bCs/>
                <w:sz w:val="24"/>
              </w:rPr>
              <w:t>(Nord</w:t>
            </w:r>
            <w:r w:rsidRPr="005B3419">
              <w:rPr>
                <w:rFonts w:hint="eastAsia"/>
                <w:bCs/>
                <w:sz w:val="24"/>
              </w:rPr>
              <w:t>：</w:t>
            </w:r>
            <w:r w:rsidRPr="005B3419">
              <w:rPr>
                <w:rFonts w:hint="eastAsia"/>
                <w:bCs/>
                <w:sz w:val="24"/>
              </w:rPr>
              <w:t>2001)</w:t>
            </w:r>
            <w:r w:rsidRPr="005B3419">
              <w:rPr>
                <w:rFonts w:hint="eastAsia"/>
                <w:bCs/>
                <w:sz w:val="24"/>
              </w:rPr>
              <w:t>因此，忠诚原则主要关注翻译过程中译者与原作者、客户、译文接受者等参与者之间的关系。诺德提出译者应该遵循“功能加忠诚”的指导原则，从而完善了该理论。</w:t>
            </w:r>
          </w:p>
          <w:p w14:paraId="7FD429F6" w14:textId="77777777" w:rsidR="001D1413" w:rsidRPr="005B3419" w:rsidRDefault="005B3419" w:rsidP="005B3419">
            <w:pPr>
              <w:spacing w:line="336" w:lineRule="auto"/>
              <w:ind w:firstLineChars="200" w:firstLine="480"/>
              <w:rPr>
                <w:bCs/>
                <w:sz w:val="24"/>
              </w:rPr>
            </w:pPr>
            <w:r w:rsidRPr="005B3419">
              <w:rPr>
                <w:rFonts w:hint="eastAsia"/>
                <w:bCs/>
                <w:sz w:val="24"/>
              </w:rPr>
              <w:t>总之，这四大原则构成了翻译目的论的基本原则，但是连贯性原则、忠实性原则和忠诚性原则必须服从于目的原则，这是目的论的首要原则。</w:t>
            </w:r>
          </w:p>
          <w:p w14:paraId="095ABBE8" w14:textId="77777777" w:rsidR="00FC4DFB" w:rsidRPr="001D1413" w:rsidRDefault="00FC4DFB" w:rsidP="001D1413">
            <w:pPr>
              <w:widowControl/>
              <w:shd w:val="clear" w:color="auto" w:fill="FFFFFF"/>
              <w:spacing w:line="360" w:lineRule="atLeast"/>
              <w:ind w:firstLine="480"/>
              <w:jc w:val="left"/>
              <w:rPr>
                <w:rFonts w:asciiTheme="minorEastAsia" w:eastAsiaTheme="minorEastAsia" w:hAnsiTheme="minorEastAsia" w:cs="Arial"/>
                <w:color w:val="333333"/>
                <w:kern w:val="0"/>
                <w:sz w:val="24"/>
              </w:rPr>
            </w:pPr>
          </w:p>
          <w:p w14:paraId="78E7585E" w14:textId="77777777" w:rsidR="00C80C19" w:rsidRPr="00CC36D4" w:rsidRDefault="00C80C19" w:rsidP="00F6136A">
            <w:pPr>
              <w:pStyle w:val="aa"/>
              <w:numPr>
                <w:ilvl w:val="0"/>
                <w:numId w:val="2"/>
              </w:numPr>
              <w:spacing w:line="336" w:lineRule="auto"/>
              <w:ind w:firstLineChars="0"/>
              <w:rPr>
                <w:bCs/>
                <w:sz w:val="24"/>
              </w:rPr>
            </w:pPr>
            <w:r w:rsidRPr="00CC36D4">
              <w:rPr>
                <w:rFonts w:hint="eastAsia"/>
                <w:bCs/>
                <w:sz w:val="24"/>
              </w:rPr>
              <w:t>翻译准备</w:t>
            </w:r>
          </w:p>
          <w:p w14:paraId="5E360AFA" w14:textId="77777777" w:rsidR="00F6136A" w:rsidRPr="00CC36D4" w:rsidRDefault="00F6136A" w:rsidP="00F6136A">
            <w:pPr>
              <w:pStyle w:val="aa"/>
              <w:spacing w:line="336" w:lineRule="auto"/>
              <w:ind w:left="840" w:firstLineChars="0" w:firstLine="0"/>
              <w:rPr>
                <w:bCs/>
                <w:sz w:val="24"/>
              </w:rPr>
            </w:pPr>
          </w:p>
          <w:p w14:paraId="5A500A56" w14:textId="77777777" w:rsidR="00F6136A" w:rsidRPr="00CC36D4" w:rsidRDefault="00EE3687" w:rsidP="002870A8">
            <w:pPr>
              <w:pStyle w:val="aa"/>
              <w:spacing w:line="336" w:lineRule="auto"/>
              <w:ind w:left="840" w:firstLineChars="0" w:firstLine="0"/>
              <w:rPr>
                <w:bCs/>
                <w:sz w:val="24"/>
              </w:rPr>
            </w:pPr>
            <w:commentRangeStart w:id="27"/>
            <w:r w:rsidRPr="00CC36D4">
              <w:rPr>
                <w:rFonts w:hint="eastAsia"/>
                <w:bCs/>
                <w:sz w:val="24"/>
              </w:rPr>
              <w:t>2</w:t>
            </w:r>
            <w:r w:rsidR="00C80C19" w:rsidRPr="00CC36D4">
              <w:rPr>
                <w:rFonts w:hint="eastAsia"/>
                <w:bCs/>
                <w:sz w:val="24"/>
              </w:rPr>
              <w:t>.1</w:t>
            </w:r>
            <w:r w:rsidR="00222053" w:rsidRPr="00CC36D4">
              <w:rPr>
                <w:rFonts w:hint="eastAsia"/>
                <w:bCs/>
                <w:sz w:val="24"/>
              </w:rPr>
              <w:t>源</w:t>
            </w:r>
            <w:r w:rsidR="00C80C19" w:rsidRPr="00CC36D4">
              <w:rPr>
                <w:rFonts w:hint="eastAsia"/>
                <w:bCs/>
                <w:sz w:val="24"/>
              </w:rPr>
              <w:t>文本分析</w:t>
            </w:r>
          </w:p>
          <w:p w14:paraId="4BA96633" w14:textId="77777777" w:rsidR="003A01A5" w:rsidRPr="00CC36D4" w:rsidRDefault="00EE3687" w:rsidP="00C80C19">
            <w:pPr>
              <w:pStyle w:val="aa"/>
              <w:spacing w:line="336" w:lineRule="auto"/>
              <w:ind w:left="840" w:firstLineChars="0" w:firstLine="0"/>
              <w:rPr>
                <w:bCs/>
                <w:sz w:val="24"/>
              </w:rPr>
            </w:pPr>
            <w:r w:rsidRPr="00CC36D4">
              <w:rPr>
                <w:rFonts w:hint="eastAsia"/>
                <w:bCs/>
                <w:sz w:val="24"/>
              </w:rPr>
              <w:t>2</w:t>
            </w:r>
            <w:r w:rsidR="003A01A5" w:rsidRPr="00CC36D4">
              <w:rPr>
                <w:rFonts w:hint="eastAsia"/>
                <w:bCs/>
                <w:sz w:val="24"/>
              </w:rPr>
              <w:t xml:space="preserve">.1.1 </w:t>
            </w:r>
            <w:r w:rsidR="00222053" w:rsidRPr="00CC36D4">
              <w:rPr>
                <w:rFonts w:hint="eastAsia"/>
                <w:bCs/>
                <w:sz w:val="24"/>
              </w:rPr>
              <w:t>源</w:t>
            </w:r>
            <w:r w:rsidR="003A01A5" w:rsidRPr="00CC36D4">
              <w:rPr>
                <w:rFonts w:hint="eastAsia"/>
                <w:bCs/>
                <w:sz w:val="24"/>
              </w:rPr>
              <w:t>文本</w:t>
            </w:r>
            <w:r w:rsidR="00155685" w:rsidRPr="00CC36D4">
              <w:rPr>
                <w:rFonts w:hint="eastAsia"/>
                <w:bCs/>
                <w:sz w:val="24"/>
              </w:rPr>
              <w:t>作者与</w:t>
            </w:r>
            <w:r w:rsidR="003A01A5" w:rsidRPr="00CC36D4">
              <w:rPr>
                <w:rFonts w:hint="eastAsia"/>
                <w:bCs/>
                <w:sz w:val="24"/>
              </w:rPr>
              <w:t>内容简介</w:t>
            </w:r>
          </w:p>
          <w:p w14:paraId="3CC28E04" w14:textId="77777777" w:rsidR="006D12DC" w:rsidRDefault="006D12DC" w:rsidP="006D12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本翻译报告选取的</w:t>
            </w:r>
            <w:proofErr w:type="gramStart"/>
            <w:r>
              <w:rPr>
                <w:rFonts w:asciiTheme="minorEastAsia" w:eastAsiaTheme="minorEastAsia" w:hAnsiTheme="minorEastAsia" w:hint="eastAsia"/>
                <w:sz w:val="24"/>
              </w:rPr>
              <w:t>源材料</w:t>
            </w:r>
            <w:proofErr w:type="gramEnd"/>
            <w:r>
              <w:rPr>
                <w:rFonts w:asciiTheme="minorEastAsia" w:eastAsiaTheme="minorEastAsia" w:hAnsiTheme="minorEastAsia" w:hint="eastAsia"/>
                <w:sz w:val="24"/>
              </w:rPr>
              <w:t>为</w:t>
            </w:r>
            <w:r w:rsidRPr="00B554CF">
              <w:rPr>
                <w:rFonts w:asciiTheme="minorEastAsia" w:eastAsiaTheme="minorEastAsia" w:hAnsiTheme="minorEastAsia" w:hint="eastAsia"/>
                <w:sz w:val="24"/>
              </w:rPr>
              <w:t>小小出版社未出版的一本金融科技科普读物——</w:t>
            </w:r>
            <w:r>
              <w:rPr>
                <w:rFonts w:asciiTheme="minorEastAsia" w:eastAsiaTheme="minorEastAsia" w:hAnsiTheme="minorEastAsia" w:hint="eastAsia"/>
                <w:sz w:val="24"/>
              </w:rPr>
              <w:t>《人类智能化》(</w:t>
            </w:r>
            <w:r w:rsidRPr="00AB465A">
              <w:rPr>
                <w:rFonts w:eastAsiaTheme="minorEastAsia"/>
                <w:i/>
                <w:sz w:val="24"/>
              </w:rPr>
              <w:t>Digital Human)</w:t>
            </w:r>
            <w:r w:rsidRPr="00B554CF">
              <w:rPr>
                <w:rFonts w:asciiTheme="minorEastAsia" w:eastAsiaTheme="minorEastAsia" w:hAnsiTheme="minorEastAsia" w:hint="eastAsia"/>
                <w:i/>
                <w:sz w:val="24"/>
              </w:rPr>
              <w:t>。</w:t>
            </w:r>
            <w:r>
              <w:rPr>
                <w:rFonts w:asciiTheme="minorEastAsia" w:eastAsiaTheme="minorEastAsia" w:hAnsiTheme="minorEastAsia" w:hint="eastAsia"/>
                <w:sz w:val="24"/>
              </w:rPr>
              <w:t>这本书主要</w:t>
            </w:r>
            <w:r w:rsidRPr="00B554CF">
              <w:rPr>
                <w:rFonts w:asciiTheme="minorEastAsia" w:eastAsiaTheme="minorEastAsia" w:hAnsiTheme="minorEastAsia" w:hint="eastAsia"/>
                <w:sz w:val="24"/>
              </w:rPr>
              <w:t>从</w:t>
            </w:r>
            <w:r>
              <w:rPr>
                <w:rFonts w:asciiTheme="minorEastAsia" w:eastAsiaTheme="minorEastAsia" w:hAnsiTheme="minorEastAsia" w:hint="eastAsia"/>
                <w:sz w:val="24"/>
              </w:rPr>
              <w:t>银行，机器人，互联网等各个领域讲述了人类金融科技时代的变革。</w:t>
            </w:r>
            <w:r w:rsidRPr="00B554CF">
              <w:rPr>
                <w:rFonts w:asciiTheme="minorEastAsia" w:eastAsiaTheme="minorEastAsia" w:hAnsiTheme="minorEastAsia" w:hint="eastAsia"/>
                <w:sz w:val="24"/>
              </w:rPr>
              <w:t>这本书</w:t>
            </w:r>
            <w:r>
              <w:rPr>
                <w:rFonts w:asciiTheme="minorEastAsia" w:eastAsiaTheme="minorEastAsia" w:hAnsiTheme="minorEastAsia" w:hint="eastAsia"/>
                <w:sz w:val="24"/>
              </w:rPr>
              <w:t>的作者为著名</w:t>
            </w:r>
            <w:r w:rsidRPr="00B554CF">
              <w:rPr>
                <w:rFonts w:asciiTheme="minorEastAsia" w:eastAsiaTheme="minorEastAsia" w:hAnsiTheme="minorEastAsia" w:hint="eastAsia"/>
                <w:sz w:val="24"/>
              </w:rPr>
              <w:t>金融业研究评论人士克里斯</w:t>
            </w:r>
            <w:r w:rsidRPr="00B554CF">
              <w:rPr>
                <w:rFonts w:asciiTheme="minorEastAsia" w:eastAsiaTheme="minorEastAsia" w:hAnsiTheme="minorEastAsia" w:cs="宋体" w:hint="eastAsia"/>
                <w:sz w:val="24"/>
              </w:rPr>
              <w:t>•</w:t>
            </w:r>
            <w:r w:rsidRPr="00B554CF">
              <w:rPr>
                <w:rFonts w:asciiTheme="minorEastAsia" w:eastAsiaTheme="minorEastAsia" w:hAnsiTheme="minorEastAsia" w:cs="仿宋" w:hint="eastAsia"/>
                <w:sz w:val="24"/>
              </w:rPr>
              <w:t>斯金纳</w:t>
            </w:r>
            <w:r w:rsidRPr="00B554CF">
              <w:rPr>
                <w:rFonts w:asciiTheme="minorEastAsia" w:eastAsiaTheme="minorEastAsia" w:hAnsiTheme="minorEastAsia" w:hint="eastAsia"/>
                <w:sz w:val="24"/>
              </w:rPr>
              <w:t>(</w:t>
            </w:r>
            <w:r w:rsidRPr="00991707">
              <w:rPr>
                <w:rFonts w:eastAsiaTheme="minorEastAsia"/>
                <w:sz w:val="24"/>
              </w:rPr>
              <w:t>Chris Skinner</w:t>
            </w:r>
            <w:r w:rsidRPr="00B554CF">
              <w:rPr>
                <w:rFonts w:asciiTheme="minorEastAsia" w:eastAsiaTheme="minorEastAsia" w:hAnsiTheme="minorEastAsia" w:hint="eastAsia"/>
                <w:sz w:val="24"/>
              </w:rPr>
              <w:t>)</w:t>
            </w:r>
            <w:r>
              <w:rPr>
                <w:rFonts w:asciiTheme="minorEastAsia" w:eastAsiaTheme="minorEastAsia" w:hAnsiTheme="minorEastAsia" w:hint="eastAsia"/>
                <w:sz w:val="24"/>
              </w:rPr>
              <w:t>，</w:t>
            </w:r>
            <w:r w:rsidRPr="00B554CF">
              <w:rPr>
                <w:rFonts w:asciiTheme="minorEastAsia" w:eastAsiaTheme="minorEastAsia" w:hAnsiTheme="minorEastAsia" w:hint="eastAsia"/>
                <w:sz w:val="24"/>
              </w:rPr>
              <w:t>主要在“金融家网站”对金融市场进行评论分析。</w:t>
            </w:r>
            <w:r w:rsidRPr="006D16B6">
              <w:rPr>
                <w:rFonts w:asciiTheme="minorEastAsia" w:eastAsiaTheme="minorEastAsia" w:hAnsiTheme="minorEastAsia" w:hint="eastAsia"/>
                <w:sz w:val="24"/>
              </w:rPr>
              <w:t>他深入</w:t>
            </w:r>
            <w:r w:rsidRPr="006D16B6">
              <w:rPr>
                <w:rFonts w:asciiTheme="minorEastAsia" w:eastAsiaTheme="minorEastAsia" w:hAnsiTheme="minorEastAsia" w:hint="eastAsia"/>
                <w:sz w:val="24"/>
              </w:rPr>
              <w:lastRenderedPageBreak/>
              <w:t>分析加密货币、移动互联网、物联网、区块链等科技，</w:t>
            </w:r>
            <w:r>
              <w:rPr>
                <w:rFonts w:asciiTheme="minorEastAsia" w:eastAsiaTheme="minorEastAsia" w:hAnsiTheme="minorEastAsia" w:hint="eastAsia"/>
                <w:sz w:val="24"/>
              </w:rPr>
              <w:t>对人工智能化发展这块有丰富的知识与自己独到的见解。</w:t>
            </w:r>
          </w:p>
          <w:p w14:paraId="0ECF00FA" w14:textId="77777777" w:rsidR="006D12DC" w:rsidRDefault="006D12DC" w:rsidP="006D12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本人翻译的内容为该书第四章“机器人的崛起(</w:t>
            </w:r>
            <w:r w:rsidR="00CD74F1" w:rsidRPr="00C60823">
              <w:rPr>
                <w:rFonts w:eastAsiaTheme="minorEastAsia"/>
                <w:i/>
                <w:sz w:val="24"/>
              </w:rPr>
              <w:t>The Rise of the R</w:t>
            </w:r>
            <w:r w:rsidRPr="00C60823">
              <w:rPr>
                <w:rFonts w:eastAsiaTheme="minorEastAsia"/>
                <w:i/>
                <w:sz w:val="24"/>
              </w:rPr>
              <w:t>obots</w:t>
            </w:r>
            <w:r w:rsidRPr="00991707">
              <w:rPr>
                <w:rFonts w:eastAsiaTheme="minorEastAsia" w:hint="eastAsia"/>
                <w:sz w:val="24"/>
              </w:rPr>
              <w:t>)</w:t>
            </w:r>
            <w:r>
              <w:rPr>
                <w:rFonts w:asciiTheme="minorEastAsia" w:eastAsiaTheme="minorEastAsia" w:hAnsiTheme="minorEastAsia" w:hint="eastAsia"/>
                <w:sz w:val="24"/>
              </w:rPr>
              <w:t>”。 前文，作者按照时间顺序描述并引出下文，主要以2011年到至今的一些</w:t>
            </w:r>
            <w:r w:rsidRPr="00991707">
              <w:rPr>
                <w:rFonts w:eastAsiaTheme="minorEastAsia" w:hint="eastAsia"/>
                <w:sz w:val="24"/>
              </w:rPr>
              <w:t>经典</w:t>
            </w:r>
            <w:r>
              <w:rPr>
                <w:rFonts w:asciiTheme="minorEastAsia" w:eastAsiaTheme="minorEastAsia" w:hAnsiTheme="minorEastAsia" w:hint="eastAsia"/>
                <w:sz w:val="24"/>
              </w:rPr>
              <w:t>的人工智能发展的案例进行具体分析。例如，谷歌公司的机器翻译通过了图灵测试并取得了一些成果。后文，作者以逻辑思维结构的方式对2030年之后的人工智能进行一系列思考与分析。这些不同类型的“机器人”将会帮助人类处理翻译，银行贷款等问题。未来的人工智能，也许不仅会取代人类机械性的工作，还会给人类带来一些伦理道德上的问题。例如，与机器人成为伴侣。这些问题让人们展开了激烈的辩论，并且文章详细谈到了悲观主义者和乐观主义者不同的看法。讲述了工作被机器人取代的优劣势，人性不会被自动化，未来的智能化时代联想等一系列有趣的问题。</w:t>
            </w:r>
            <w:commentRangeEnd w:id="27"/>
            <w:r w:rsidR="00943898">
              <w:rPr>
                <w:rStyle w:val="a9"/>
              </w:rPr>
              <w:commentReference w:id="27"/>
            </w:r>
          </w:p>
          <w:p w14:paraId="36654246" w14:textId="77777777" w:rsidR="00681FB1" w:rsidRDefault="00681FB1" w:rsidP="006D12DC">
            <w:pPr>
              <w:spacing w:line="360" w:lineRule="auto"/>
              <w:ind w:firstLineChars="200" w:firstLine="480"/>
              <w:rPr>
                <w:rFonts w:asciiTheme="minorEastAsia" w:eastAsiaTheme="minorEastAsia" w:hAnsiTheme="minorEastAsia"/>
                <w:sz w:val="24"/>
              </w:rPr>
            </w:pPr>
          </w:p>
          <w:p w14:paraId="65AC4DE5" w14:textId="77777777" w:rsidR="003B6786" w:rsidRDefault="00EE3687" w:rsidP="00EB5D4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3B6786">
              <w:rPr>
                <w:rFonts w:asciiTheme="minorEastAsia" w:eastAsiaTheme="minorEastAsia" w:hAnsiTheme="minorEastAsia" w:hint="eastAsia"/>
                <w:sz w:val="24"/>
              </w:rPr>
              <w:t>.</w:t>
            </w:r>
            <w:r w:rsidR="003E285B">
              <w:rPr>
                <w:rFonts w:asciiTheme="minorEastAsia" w:eastAsiaTheme="minorEastAsia" w:hAnsiTheme="minorEastAsia" w:hint="eastAsia"/>
                <w:sz w:val="24"/>
              </w:rPr>
              <w:t>1.</w:t>
            </w:r>
            <w:r w:rsidR="003B6786">
              <w:rPr>
                <w:rFonts w:asciiTheme="minorEastAsia" w:eastAsiaTheme="minorEastAsia" w:hAnsiTheme="minorEastAsia" w:hint="eastAsia"/>
                <w:sz w:val="24"/>
              </w:rPr>
              <w:t>2</w:t>
            </w:r>
            <w:r w:rsidR="00BA6FB3">
              <w:rPr>
                <w:rFonts w:asciiTheme="minorEastAsia" w:eastAsiaTheme="minorEastAsia" w:hAnsiTheme="minorEastAsia" w:hint="eastAsia"/>
                <w:sz w:val="24"/>
              </w:rPr>
              <w:t>词汇、句子、</w:t>
            </w:r>
            <w:r w:rsidR="003B6786">
              <w:rPr>
                <w:rFonts w:asciiTheme="minorEastAsia" w:eastAsiaTheme="minorEastAsia" w:hAnsiTheme="minorEastAsia" w:hint="eastAsia"/>
                <w:sz w:val="24"/>
              </w:rPr>
              <w:t>篇章层面</w:t>
            </w:r>
          </w:p>
          <w:p w14:paraId="1E353B8F" w14:textId="77777777" w:rsidR="00BA6FB3" w:rsidRPr="006D12DC" w:rsidRDefault="00BA6FB3" w:rsidP="00BA6FB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词汇层面,句子层面,篇章层面分析特点前文已经提到过</w:t>
            </w:r>
            <w:r w:rsidR="00882B82">
              <w:rPr>
                <w:rFonts w:asciiTheme="minorEastAsia" w:eastAsiaTheme="minorEastAsia" w:hAnsiTheme="minorEastAsia" w:hint="eastAsia"/>
                <w:sz w:val="24"/>
              </w:rPr>
              <w:t>，这里就不做过多阐述</w:t>
            </w:r>
            <w:r w:rsidR="00BF564D">
              <w:rPr>
                <w:rFonts w:asciiTheme="minorEastAsia" w:eastAsiaTheme="minorEastAsia" w:hAnsiTheme="minorEastAsia" w:hint="eastAsia"/>
                <w:sz w:val="24"/>
              </w:rPr>
              <w:t>。首先，自己略读原材料并分析原材料的特点。其次</w:t>
            </w:r>
            <w:r w:rsidR="0008564C">
              <w:rPr>
                <w:rFonts w:asciiTheme="minorEastAsia" w:eastAsiaTheme="minorEastAsia" w:hAnsiTheme="minorEastAsia" w:hint="eastAsia"/>
                <w:sz w:val="24"/>
              </w:rPr>
              <w:t>，查找与</w:t>
            </w:r>
            <w:r w:rsidR="00BF564D">
              <w:rPr>
                <w:rFonts w:asciiTheme="minorEastAsia" w:eastAsiaTheme="minorEastAsia" w:hAnsiTheme="minorEastAsia" w:hint="eastAsia"/>
                <w:sz w:val="24"/>
              </w:rPr>
              <w:t>金融英语</w:t>
            </w:r>
            <w:r w:rsidR="0008564C">
              <w:rPr>
                <w:rFonts w:asciiTheme="minorEastAsia" w:eastAsiaTheme="minorEastAsia" w:hAnsiTheme="minorEastAsia" w:hint="eastAsia"/>
                <w:sz w:val="24"/>
              </w:rPr>
              <w:t>语言特点相关的</w:t>
            </w:r>
            <w:r w:rsidR="00BF564D">
              <w:rPr>
                <w:rFonts w:asciiTheme="minorEastAsia" w:eastAsiaTheme="minorEastAsia" w:hAnsiTheme="minorEastAsia" w:hint="eastAsia"/>
                <w:sz w:val="24"/>
              </w:rPr>
              <w:t>论文文献</w:t>
            </w:r>
            <w:r w:rsidR="00FB1A40">
              <w:rPr>
                <w:rFonts w:asciiTheme="minorEastAsia" w:eastAsiaTheme="minorEastAsia" w:hAnsiTheme="minorEastAsia" w:hint="eastAsia"/>
                <w:sz w:val="24"/>
              </w:rPr>
              <w:t>进行分析，进一步促进自己对原文的翻译</w:t>
            </w:r>
            <w:r w:rsidR="00A63A3C">
              <w:rPr>
                <w:rFonts w:asciiTheme="minorEastAsia" w:eastAsiaTheme="minorEastAsia" w:hAnsiTheme="minorEastAsia" w:hint="eastAsia"/>
                <w:sz w:val="24"/>
              </w:rPr>
              <w:t>，</w:t>
            </w:r>
            <w:r w:rsidR="00FB1A40">
              <w:rPr>
                <w:rFonts w:asciiTheme="minorEastAsia" w:eastAsiaTheme="minorEastAsia" w:hAnsiTheme="minorEastAsia" w:hint="eastAsia"/>
                <w:sz w:val="24"/>
              </w:rPr>
              <w:t>译文的修改</w:t>
            </w:r>
            <w:r w:rsidR="00A63A3C">
              <w:rPr>
                <w:rFonts w:asciiTheme="minorEastAsia" w:eastAsiaTheme="minorEastAsia" w:hAnsiTheme="minorEastAsia" w:hint="eastAsia"/>
                <w:sz w:val="24"/>
              </w:rPr>
              <w:t>和翻译报告的撰写</w:t>
            </w:r>
            <w:r w:rsidR="00BF564D">
              <w:rPr>
                <w:rFonts w:asciiTheme="minorEastAsia" w:eastAsiaTheme="minorEastAsia" w:hAnsiTheme="minorEastAsia" w:hint="eastAsia"/>
                <w:sz w:val="24"/>
              </w:rPr>
              <w:t>。</w:t>
            </w:r>
          </w:p>
          <w:p w14:paraId="7B3AAFF7" w14:textId="77777777" w:rsidR="00BA6FB3" w:rsidRPr="00681FB1" w:rsidRDefault="00BA6FB3" w:rsidP="00EB5D43">
            <w:pPr>
              <w:spacing w:line="360" w:lineRule="auto"/>
              <w:ind w:firstLineChars="200" w:firstLine="480"/>
              <w:rPr>
                <w:rFonts w:asciiTheme="minorEastAsia" w:eastAsiaTheme="minorEastAsia" w:hAnsiTheme="minorEastAsia"/>
                <w:sz w:val="24"/>
              </w:rPr>
            </w:pPr>
          </w:p>
          <w:p w14:paraId="157DA0D4" w14:textId="77777777" w:rsidR="00F06459" w:rsidRPr="00681FB1" w:rsidRDefault="00C80C19" w:rsidP="00681FB1">
            <w:pPr>
              <w:spacing w:line="336" w:lineRule="auto"/>
              <w:ind w:firstLineChars="100" w:firstLine="240"/>
              <w:rPr>
                <w:bCs/>
                <w:sz w:val="24"/>
              </w:rPr>
            </w:pPr>
            <w:commentRangeStart w:id="28"/>
            <w:r w:rsidRPr="00681FB1">
              <w:rPr>
                <w:rFonts w:hint="eastAsia"/>
                <w:bCs/>
                <w:sz w:val="24"/>
              </w:rPr>
              <w:t xml:space="preserve">2.2 </w:t>
            </w:r>
            <w:r w:rsidRPr="00681FB1">
              <w:rPr>
                <w:rFonts w:hint="eastAsia"/>
                <w:bCs/>
                <w:sz w:val="24"/>
              </w:rPr>
              <w:t>翻译资源</w:t>
            </w:r>
          </w:p>
          <w:p w14:paraId="0F8F8F81" w14:textId="77777777" w:rsidR="00F06459" w:rsidRPr="00681FB1" w:rsidRDefault="00DE3D61" w:rsidP="00681FB1">
            <w:pPr>
              <w:spacing w:line="336" w:lineRule="auto"/>
              <w:ind w:firstLineChars="200" w:firstLine="480"/>
              <w:rPr>
                <w:bCs/>
                <w:sz w:val="24"/>
              </w:rPr>
            </w:pPr>
            <w:r w:rsidRPr="00681FB1">
              <w:rPr>
                <w:rFonts w:hint="eastAsia"/>
                <w:bCs/>
                <w:sz w:val="24"/>
              </w:rPr>
              <w:t xml:space="preserve">2.2.1 </w:t>
            </w:r>
            <w:r w:rsidRPr="00681FB1">
              <w:rPr>
                <w:rFonts w:hint="eastAsia"/>
                <w:bCs/>
                <w:sz w:val="24"/>
              </w:rPr>
              <w:t>平行文本的查找</w:t>
            </w:r>
          </w:p>
          <w:p w14:paraId="1180FAF8" w14:textId="77777777" w:rsidR="00F42380" w:rsidRDefault="00CD0319" w:rsidP="005A09FD">
            <w:pPr>
              <w:spacing w:line="336" w:lineRule="auto"/>
              <w:ind w:firstLineChars="200" w:firstLine="480"/>
              <w:rPr>
                <w:rFonts w:asciiTheme="minorEastAsia" w:eastAsiaTheme="minorEastAsia" w:hAnsiTheme="minorEastAsia"/>
                <w:sz w:val="24"/>
              </w:rPr>
            </w:pPr>
            <w:r w:rsidRPr="005A09FD">
              <w:rPr>
                <w:rFonts w:hint="eastAsia"/>
                <w:bCs/>
                <w:sz w:val="24"/>
              </w:rPr>
              <w:t>由于</w:t>
            </w:r>
            <w:r w:rsidR="005A09FD" w:rsidRPr="005A09FD">
              <w:rPr>
                <w:rFonts w:hint="eastAsia"/>
                <w:bCs/>
                <w:sz w:val="24"/>
              </w:rPr>
              <w:t>原</w:t>
            </w:r>
            <w:r w:rsidR="00C73953" w:rsidRPr="005A09FD">
              <w:rPr>
                <w:rFonts w:hint="eastAsia"/>
                <w:bCs/>
                <w:sz w:val="24"/>
              </w:rPr>
              <w:t>文章是一篇</w:t>
            </w:r>
            <w:r w:rsidR="00C73953" w:rsidRPr="005A09FD">
              <w:rPr>
                <w:rFonts w:asciiTheme="minorEastAsia" w:eastAsiaTheme="minorEastAsia" w:hAnsiTheme="minorEastAsia" w:hint="eastAsia"/>
                <w:sz w:val="24"/>
              </w:rPr>
              <w:t>金融科技科普读物</w:t>
            </w:r>
            <w:r w:rsidR="005A09FD" w:rsidRPr="005A09FD">
              <w:rPr>
                <w:rFonts w:asciiTheme="minorEastAsia" w:eastAsiaTheme="minorEastAsia" w:hAnsiTheme="minorEastAsia" w:hint="eastAsia"/>
                <w:sz w:val="24"/>
              </w:rPr>
              <w:t>，</w:t>
            </w:r>
            <w:r w:rsidR="00A469BE">
              <w:rPr>
                <w:rFonts w:asciiTheme="minorEastAsia" w:eastAsiaTheme="minorEastAsia" w:hAnsiTheme="minorEastAsia" w:hint="eastAsia"/>
                <w:sz w:val="24"/>
              </w:rPr>
              <w:t>将</w:t>
            </w:r>
            <w:r w:rsidR="005A09FD">
              <w:rPr>
                <w:rFonts w:asciiTheme="minorEastAsia" w:eastAsiaTheme="minorEastAsia" w:hAnsiTheme="minorEastAsia" w:hint="eastAsia"/>
                <w:sz w:val="24"/>
              </w:rPr>
              <w:t>金融</w:t>
            </w:r>
            <w:r w:rsidR="00A469BE">
              <w:rPr>
                <w:rFonts w:asciiTheme="minorEastAsia" w:eastAsiaTheme="minorEastAsia" w:hAnsiTheme="minorEastAsia" w:hint="eastAsia"/>
                <w:sz w:val="24"/>
              </w:rPr>
              <w:t>科技各方</w:t>
            </w:r>
            <w:proofErr w:type="gramStart"/>
            <w:r w:rsidR="00A469BE">
              <w:rPr>
                <w:rFonts w:asciiTheme="minorEastAsia" w:eastAsiaTheme="minorEastAsia" w:hAnsiTheme="minorEastAsia" w:hint="eastAsia"/>
                <w:sz w:val="24"/>
              </w:rPr>
              <w:t>面真实</w:t>
            </w:r>
            <w:proofErr w:type="gramEnd"/>
            <w:r w:rsidR="00A469BE">
              <w:rPr>
                <w:rFonts w:asciiTheme="minorEastAsia" w:eastAsiaTheme="minorEastAsia" w:hAnsiTheme="minorEastAsia" w:hint="eastAsia"/>
                <w:sz w:val="24"/>
              </w:rPr>
              <w:t>的案例结合</w:t>
            </w:r>
            <w:r w:rsidR="005A09FD">
              <w:rPr>
                <w:rFonts w:asciiTheme="minorEastAsia" w:eastAsiaTheme="minorEastAsia" w:hAnsiTheme="minorEastAsia" w:hint="eastAsia"/>
                <w:sz w:val="24"/>
              </w:rPr>
              <w:t>在一起</w:t>
            </w:r>
            <w:r w:rsidR="00A469BE">
              <w:rPr>
                <w:rFonts w:asciiTheme="minorEastAsia" w:eastAsiaTheme="minorEastAsia" w:hAnsiTheme="minorEastAsia" w:hint="eastAsia"/>
                <w:sz w:val="24"/>
              </w:rPr>
              <w:t>分析</w:t>
            </w:r>
            <w:r w:rsidR="005A09FD" w:rsidRPr="005A09FD">
              <w:rPr>
                <w:rFonts w:asciiTheme="minorEastAsia" w:eastAsiaTheme="minorEastAsia" w:hAnsiTheme="minorEastAsia" w:hint="eastAsia"/>
                <w:sz w:val="24"/>
              </w:rPr>
              <w:t>。</w:t>
            </w:r>
            <w:r w:rsidR="005A09FD">
              <w:rPr>
                <w:rFonts w:asciiTheme="minorEastAsia" w:eastAsiaTheme="minorEastAsia" w:hAnsiTheme="minorEastAsia" w:hint="eastAsia"/>
                <w:sz w:val="24"/>
              </w:rPr>
              <w:t>因此，有很多内容都能够在网上找到类似的表述，甚至是完全</w:t>
            </w:r>
            <w:r w:rsidR="004C2CB6">
              <w:rPr>
                <w:rFonts w:asciiTheme="minorEastAsia" w:eastAsiaTheme="minorEastAsia" w:hAnsiTheme="minorEastAsia" w:hint="eastAsia"/>
                <w:sz w:val="24"/>
              </w:rPr>
              <w:t>对应</w:t>
            </w:r>
            <w:r w:rsidR="005A09FD">
              <w:rPr>
                <w:rFonts w:asciiTheme="minorEastAsia" w:eastAsiaTheme="minorEastAsia" w:hAnsiTheme="minorEastAsia" w:hint="eastAsia"/>
                <w:sz w:val="24"/>
              </w:rPr>
              <w:t>的</w:t>
            </w:r>
            <w:r w:rsidR="004C2CB6">
              <w:rPr>
                <w:rFonts w:asciiTheme="minorEastAsia" w:eastAsiaTheme="minorEastAsia" w:hAnsiTheme="minorEastAsia" w:hint="eastAsia"/>
                <w:sz w:val="24"/>
              </w:rPr>
              <w:t>内容</w:t>
            </w:r>
            <w:r w:rsidR="005A09FD">
              <w:rPr>
                <w:rFonts w:asciiTheme="minorEastAsia" w:eastAsiaTheme="minorEastAsia" w:hAnsiTheme="minorEastAsia" w:hint="eastAsia"/>
                <w:sz w:val="24"/>
              </w:rPr>
              <w:t>。</w:t>
            </w:r>
            <w:r w:rsidR="002F03DA">
              <w:rPr>
                <w:rFonts w:asciiTheme="minorEastAsia" w:eastAsiaTheme="minorEastAsia" w:hAnsiTheme="minorEastAsia" w:hint="eastAsia"/>
                <w:sz w:val="24"/>
              </w:rPr>
              <w:t>另外，本文涉及的专业术语太多，很多词汇和句子不得不通过网络了解相关背景知识，以促进自己对源语文本的理解</w:t>
            </w:r>
            <w:r w:rsidR="00BD5481">
              <w:rPr>
                <w:rFonts w:asciiTheme="minorEastAsia" w:eastAsiaTheme="minorEastAsia" w:hAnsiTheme="minorEastAsia" w:hint="eastAsia"/>
                <w:sz w:val="24"/>
              </w:rPr>
              <w:t>和翻译方法的把握</w:t>
            </w:r>
            <w:r w:rsidR="00D26552">
              <w:rPr>
                <w:rFonts w:asciiTheme="minorEastAsia" w:eastAsiaTheme="minorEastAsia" w:hAnsiTheme="minorEastAsia" w:hint="eastAsia"/>
                <w:sz w:val="24"/>
              </w:rPr>
              <w:t>。</w:t>
            </w:r>
            <w:r w:rsidR="00BE17E8">
              <w:rPr>
                <w:rFonts w:asciiTheme="minorEastAsia" w:eastAsiaTheme="minorEastAsia" w:hAnsiTheme="minorEastAsia" w:hint="eastAsia"/>
                <w:sz w:val="24"/>
              </w:rPr>
              <w:t>例如：</w:t>
            </w:r>
          </w:p>
          <w:p w14:paraId="1C28AAED" w14:textId="77777777" w:rsidR="00737420" w:rsidRDefault="005214C1" w:rsidP="005A09FD">
            <w:pPr>
              <w:spacing w:line="336"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737420" w:rsidRPr="00737420">
              <w:rPr>
                <w:rFonts w:asciiTheme="minorEastAsia" w:eastAsiaTheme="minorEastAsia" w:hAnsiTheme="minorEastAsia" w:hint="eastAsia"/>
                <w:sz w:val="24"/>
              </w:rPr>
              <w:t>阿西莫夫机器人</w:t>
            </w:r>
            <w:r w:rsidR="00737420">
              <w:rPr>
                <w:rFonts w:asciiTheme="minorEastAsia" w:eastAsiaTheme="minorEastAsia" w:hAnsiTheme="minorEastAsia" w:hint="eastAsia"/>
                <w:sz w:val="24"/>
              </w:rPr>
              <w:t>的</w:t>
            </w:r>
            <w:r w:rsidR="00737420" w:rsidRPr="00737420">
              <w:rPr>
                <w:rFonts w:asciiTheme="minorEastAsia" w:eastAsiaTheme="minorEastAsia" w:hAnsiTheme="minorEastAsia" w:hint="eastAsia"/>
                <w:sz w:val="24"/>
              </w:rPr>
              <w:t>三大定律</w:t>
            </w:r>
            <w:r w:rsidR="00D8299A">
              <w:rPr>
                <w:rFonts w:asciiTheme="minorEastAsia" w:eastAsiaTheme="minorEastAsia" w:hAnsiTheme="minorEastAsia" w:hint="eastAsia"/>
                <w:sz w:val="24"/>
              </w:rPr>
              <w:t>：</w:t>
            </w:r>
          </w:p>
          <w:p w14:paraId="5F320DBA" w14:textId="77777777" w:rsidR="005214C1" w:rsidRDefault="005214C1" w:rsidP="005A09FD">
            <w:pPr>
              <w:spacing w:line="336" w:lineRule="auto"/>
              <w:ind w:firstLineChars="200" w:firstLine="480"/>
              <w:rPr>
                <w:rFonts w:eastAsiaTheme="minorEastAsia"/>
                <w:sz w:val="24"/>
              </w:rPr>
            </w:pPr>
            <w:r>
              <w:rPr>
                <w:rFonts w:asciiTheme="minorEastAsia" w:eastAsiaTheme="minorEastAsia" w:hAnsiTheme="minorEastAsia" w:hint="eastAsia"/>
                <w:sz w:val="24"/>
              </w:rPr>
              <w:t>原文：</w:t>
            </w:r>
            <w:r w:rsidRPr="005214C1">
              <w:rPr>
                <w:rFonts w:asciiTheme="minorEastAsia" w:eastAsiaTheme="minorEastAsia" w:hAnsiTheme="minorEastAsia" w:hint="eastAsia"/>
                <w:sz w:val="24"/>
              </w:rPr>
              <w:t xml:space="preserve"> </w:t>
            </w:r>
            <w:r w:rsidRPr="005214C1">
              <w:rPr>
                <w:rFonts w:eastAsiaTheme="minorEastAsia"/>
                <w:sz w:val="24"/>
              </w:rPr>
              <w:t>A robot may not injure a human being or, through inaction, allow a human being to come to harm.</w:t>
            </w:r>
            <w:r w:rsidRPr="005214C1">
              <w:rPr>
                <w:rFonts w:eastAsiaTheme="minorEastAsia"/>
                <w:sz w:val="24"/>
              </w:rPr>
              <w:tab/>
            </w:r>
          </w:p>
          <w:p w14:paraId="1E458B4A" w14:textId="77777777" w:rsidR="00737420" w:rsidRDefault="00737420" w:rsidP="005A09FD">
            <w:pPr>
              <w:spacing w:line="336" w:lineRule="auto"/>
              <w:ind w:firstLineChars="200" w:firstLine="480"/>
              <w:rPr>
                <w:rFonts w:asciiTheme="minorEastAsia" w:eastAsiaTheme="minorEastAsia" w:hAnsiTheme="minorEastAsia"/>
                <w:sz w:val="24"/>
              </w:rPr>
            </w:pPr>
            <w:r>
              <w:rPr>
                <w:rFonts w:eastAsiaTheme="minorEastAsia" w:hint="eastAsia"/>
                <w:sz w:val="24"/>
              </w:rPr>
              <w:t>平行文本：</w:t>
            </w:r>
            <w:r w:rsidRPr="00737420">
              <w:rPr>
                <w:rFonts w:eastAsiaTheme="minorEastAsia" w:hint="eastAsia"/>
                <w:sz w:val="24"/>
              </w:rPr>
              <w:t>机器人不得伤害人类，或看到人类受到伤害而袖手旁观</w:t>
            </w:r>
          </w:p>
          <w:p w14:paraId="6CFD4CE1" w14:textId="77777777" w:rsidR="00737420" w:rsidRDefault="005214C1" w:rsidP="00D04A42">
            <w:pPr>
              <w:spacing w:line="336"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译文：</w:t>
            </w:r>
            <w:r w:rsidRPr="005214C1">
              <w:rPr>
                <w:rFonts w:asciiTheme="minorEastAsia" w:eastAsiaTheme="minorEastAsia" w:hAnsiTheme="minorEastAsia" w:hint="eastAsia"/>
                <w:sz w:val="24"/>
              </w:rPr>
              <w:t>机器人不能伤害人类，也不能对人类受到伤害而袖手旁观。</w:t>
            </w:r>
          </w:p>
          <w:p w14:paraId="4C7B3A04" w14:textId="77777777" w:rsidR="00F622AA" w:rsidRDefault="00F622AA" w:rsidP="005A09FD">
            <w:pPr>
              <w:spacing w:line="336" w:lineRule="auto"/>
              <w:ind w:firstLineChars="200" w:firstLine="480"/>
            </w:pPr>
            <w:r>
              <w:rPr>
                <w:rFonts w:asciiTheme="minorEastAsia" w:eastAsiaTheme="minorEastAsia" w:hAnsiTheme="minorEastAsia" w:hint="eastAsia"/>
                <w:sz w:val="24"/>
              </w:rPr>
              <w:t>2</w:t>
            </w:r>
            <w:r w:rsidR="00101A9C">
              <w:rPr>
                <w:rFonts w:asciiTheme="minorEastAsia" w:eastAsiaTheme="minorEastAsia" w:hAnsiTheme="minorEastAsia" w:hint="eastAsia"/>
                <w:sz w:val="24"/>
              </w:rPr>
              <w:t>）</w:t>
            </w:r>
            <w:r w:rsidR="00101A9C">
              <w:rPr>
                <w:rFonts w:hint="eastAsia"/>
              </w:rPr>
              <w:t>三个定义的人工智能水平</w:t>
            </w:r>
            <w:r w:rsidR="00D8299A">
              <w:rPr>
                <w:rFonts w:hint="eastAsia"/>
              </w:rPr>
              <w:t>：</w:t>
            </w:r>
          </w:p>
          <w:p w14:paraId="2E6D830C" w14:textId="77777777" w:rsidR="00101A9C" w:rsidRDefault="00101A9C" w:rsidP="00101A9C">
            <w:pPr>
              <w:spacing w:line="336" w:lineRule="auto"/>
              <w:ind w:firstLineChars="200" w:firstLine="420"/>
              <w:rPr>
                <w:sz w:val="24"/>
              </w:rPr>
            </w:pPr>
            <w:r>
              <w:rPr>
                <w:rFonts w:hint="eastAsia"/>
              </w:rPr>
              <w:t>原文：</w:t>
            </w:r>
            <w:r w:rsidRPr="00101A9C">
              <w:rPr>
                <w:rFonts w:hint="eastAsia"/>
                <w:sz w:val="24"/>
              </w:rPr>
              <w:t xml:space="preserve">Artificial narrow intelligence (ANI) </w:t>
            </w:r>
            <w:proofErr w:type="spellStart"/>
            <w:r w:rsidRPr="00101A9C">
              <w:rPr>
                <w:rFonts w:hint="eastAsia"/>
                <w:sz w:val="24"/>
              </w:rPr>
              <w:t>specialises</w:t>
            </w:r>
            <w:proofErr w:type="spellEnd"/>
            <w:r w:rsidRPr="00101A9C">
              <w:rPr>
                <w:rFonts w:hint="eastAsia"/>
                <w:sz w:val="24"/>
              </w:rPr>
              <w:t xml:space="preserve"> in one area, such as IBMJs Deep Blue that beat Gary Kasparov at chess because it was good at only one thing</w:t>
            </w:r>
            <w:r w:rsidRPr="00101A9C">
              <w:rPr>
                <w:rFonts w:hint="eastAsia"/>
                <w:sz w:val="24"/>
              </w:rPr>
              <w:t>，</w:t>
            </w:r>
            <w:r w:rsidRPr="00101A9C">
              <w:rPr>
                <w:rFonts w:hint="eastAsia"/>
                <w:sz w:val="24"/>
              </w:rPr>
              <w:lastRenderedPageBreak/>
              <w:t>playing chess.</w:t>
            </w:r>
          </w:p>
          <w:p w14:paraId="3A4923CC" w14:textId="77777777" w:rsidR="00A7791F" w:rsidRPr="00863922" w:rsidRDefault="00A7791F" w:rsidP="00863922">
            <w:pPr>
              <w:spacing w:line="336" w:lineRule="auto"/>
              <w:ind w:firstLineChars="200" w:firstLine="480"/>
              <w:rPr>
                <w:sz w:val="24"/>
              </w:rPr>
            </w:pPr>
            <w:r>
              <w:rPr>
                <w:rFonts w:hint="eastAsia"/>
                <w:sz w:val="24"/>
              </w:rPr>
              <w:t>平行文本：</w:t>
            </w:r>
            <w:r w:rsidR="00863922" w:rsidRPr="00863922">
              <w:rPr>
                <w:rFonts w:hint="eastAsia"/>
                <w:sz w:val="24"/>
              </w:rPr>
              <w:t>弱人工智能（</w:t>
            </w:r>
            <w:r w:rsidR="00863922" w:rsidRPr="00863922">
              <w:rPr>
                <w:rFonts w:hint="eastAsia"/>
                <w:sz w:val="24"/>
              </w:rPr>
              <w:t>ANI</w:t>
            </w:r>
            <w:r w:rsidR="00863922" w:rsidRPr="00863922">
              <w:rPr>
                <w:rFonts w:hint="eastAsia"/>
                <w:sz w:val="24"/>
              </w:rPr>
              <w:t>）</w:t>
            </w:r>
            <w:r w:rsidR="00863922">
              <w:rPr>
                <w:rFonts w:hint="eastAsia"/>
                <w:sz w:val="24"/>
              </w:rPr>
              <w:t>：</w:t>
            </w:r>
            <w:r w:rsidR="00863922" w:rsidRPr="00863922">
              <w:rPr>
                <w:rFonts w:hint="eastAsia"/>
                <w:sz w:val="24"/>
              </w:rPr>
              <w:t>第一类智能水准：能够专注于一个领域，例如能战胜世界围棋冠军的</w:t>
            </w:r>
            <w:r w:rsidR="00863922" w:rsidRPr="00863922">
              <w:rPr>
                <w:rFonts w:hint="eastAsia"/>
                <w:sz w:val="24"/>
              </w:rPr>
              <w:t>AI</w:t>
            </w:r>
            <w:r w:rsidR="00863922" w:rsidRPr="00863922">
              <w:rPr>
                <w:rFonts w:hint="eastAsia"/>
                <w:sz w:val="24"/>
              </w:rPr>
              <w:t>，但是也只能下围棋。</w:t>
            </w:r>
          </w:p>
          <w:p w14:paraId="22EF2B0B" w14:textId="77777777" w:rsidR="00D96C49" w:rsidRDefault="00863922" w:rsidP="005A09FD">
            <w:pPr>
              <w:spacing w:line="336" w:lineRule="auto"/>
              <w:ind w:firstLineChars="200" w:firstLine="480"/>
              <w:rPr>
                <w:bCs/>
                <w:sz w:val="24"/>
              </w:rPr>
            </w:pPr>
            <w:r>
              <w:rPr>
                <w:rFonts w:hint="eastAsia"/>
                <w:bCs/>
                <w:sz w:val="24"/>
              </w:rPr>
              <w:t>译文：</w:t>
            </w:r>
            <w:r w:rsidRPr="00863922">
              <w:rPr>
                <w:rFonts w:hint="eastAsia"/>
                <w:bCs/>
                <w:sz w:val="24"/>
              </w:rPr>
              <w:t>狭义人工智能</w:t>
            </w:r>
            <w:r w:rsidRPr="00863922">
              <w:rPr>
                <w:rFonts w:hint="eastAsia"/>
                <w:bCs/>
                <w:sz w:val="24"/>
              </w:rPr>
              <w:t>(ANI)</w:t>
            </w:r>
            <w:r w:rsidRPr="00863922">
              <w:rPr>
                <w:rFonts w:hint="eastAsia"/>
                <w:bCs/>
                <w:sz w:val="24"/>
              </w:rPr>
              <w:t>：</w:t>
            </w:r>
            <w:r w:rsidRPr="00863922">
              <w:rPr>
                <w:rFonts w:hint="eastAsia"/>
                <w:bCs/>
                <w:sz w:val="24"/>
              </w:rPr>
              <w:t xml:space="preserve"> </w:t>
            </w:r>
            <w:r w:rsidRPr="00863922">
              <w:rPr>
                <w:rFonts w:hint="eastAsia"/>
                <w:bCs/>
                <w:sz w:val="24"/>
              </w:rPr>
              <w:t>专注于一个领域。例如，美国</w:t>
            </w:r>
            <w:r w:rsidRPr="00863922">
              <w:rPr>
                <w:rFonts w:hint="eastAsia"/>
                <w:bCs/>
                <w:sz w:val="24"/>
              </w:rPr>
              <w:t>IBM</w:t>
            </w:r>
            <w:r w:rsidRPr="00863922">
              <w:rPr>
                <w:rFonts w:hint="eastAsia"/>
                <w:bCs/>
                <w:sz w:val="24"/>
              </w:rPr>
              <w:t>公司的超级计算机“深蓝”（</w:t>
            </w:r>
            <w:r w:rsidRPr="00863922">
              <w:rPr>
                <w:rFonts w:hint="eastAsia"/>
                <w:bCs/>
                <w:sz w:val="24"/>
              </w:rPr>
              <w:t>IBMJs Deep Blue</w:t>
            </w:r>
            <w:r w:rsidRPr="00863922">
              <w:rPr>
                <w:rFonts w:hint="eastAsia"/>
                <w:bCs/>
                <w:sz w:val="24"/>
              </w:rPr>
              <w:t>）在国际象棋中击败加里卡斯帕罗夫（</w:t>
            </w:r>
            <w:r w:rsidRPr="00863922">
              <w:rPr>
                <w:rFonts w:hint="eastAsia"/>
                <w:bCs/>
                <w:sz w:val="24"/>
              </w:rPr>
              <w:t>Gary Kasparov</w:t>
            </w:r>
            <w:r w:rsidRPr="00863922">
              <w:rPr>
                <w:rFonts w:hint="eastAsia"/>
                <w:bCs/>
                <w:sz w:val="24"/>
              </w:rPr>
              <w:t>），因为它只擅长下棋。</w:t>
            </w:r>
          </w:p>
          <w:p w14:paraId="4C5307FB" w14:textId="77777777" w:rsidR="00F06459" w:rsidRPr="005A09FD" w:rsidRDefault="00F06459" w:rsidP="005A09FD">
            <w:pPr>
              <w:spacing w:line="336" w:lineRule="auto"/>
              <w:ind w:firstLineChars="200" w:firstLine="480"/>
              <w:rPr>
                <w:bCs/>
                <w:sz w:val="24"/>
              </w:rPr>
            </w:pPr>
          </w:p>
          <w:p w14:paraId="286610DC" w14:textId="77777777" w:rsidR="0014797D" w:rsidRPr="003060CB" w:rsidRDefault="00DE3D61" w:rsidP="003060CB">
            <w:pPr>
              <w:spacing w:line="336" w:lineRule="auto"/>
              <w:ind w:firstLineChars="200" w:firstLine="480"/>
              <w:rPr>
                <w:bCs/>
                <w:sz w:val="24"/>
              </w:rPr>
            </w:pPr>
            <w:r w:rsidRPr="003060CB">
              <w:rPr>
                <w:rFonts w:hint="eastAsia"/>
                <w:bCs/>
                <w:sz w:val="24"/>
              </w:rPr>
              <w:t xml:space="preserve">2.2.2 </w:t>
            </w:r>
            <w:r w:rsidRPr="003060CB">
              <w:rPr>
                <w:rFonts w:hint="eastAsia"/>
                <w:bCs/>
                <w:sz w:val="24"/>
              </w:rPr>
              <w:t>翻译文献梳理</w:t>
            </w:r>
          </w:p>
          <w:p w14:paraId="6EA1983E" w14:textId="77777777" w:rsidR="00904B8E" w:rsidRDefault="008B62B2" w:rsidP="0008564C">
            <w:pPr>
              <w:spacing w:line="336" w:lineRule="auto"/>
              <w:ind w:firstLineChars="200" w:firstLine="480"/>
              <w:rPr>
                <w:bCs/>
                <w:sz w:val="24"/>
              </w:rPr>
            </w:pPr>
            <w:r>
              <w:rPr>
                <w:rFonts w:hint="eastAsia"/>
                <w:bCs/>
                <w:sz w:val="24"/>
              </w:rPr>
              <w:t>1</w:t>
            </w:r>
            <w:r>
              <w:rPr>
                <w:rFonts w:hint="eastAsia"/>
                <w:bCs/>
                <w:sz w:val="24"/>
              </w:rPr>
              <w:t>）文献的定位：</w:t>
            </w:r>
          </w:p>
          <w:p w14:paraId="485A77F0" w14:textId="77777777" w:rsidR="0008564C" w:rsidRDefault="0008564C" w:rsidP="0008564C">
            <w:pPr>
              <w:spacing w:line="336" w:lineRule="auto"/>
              <w:ind w:firstLineChars="200" w:firstLine="480"/>
              <w:rPr>
                <w:bCs/>
                <w:sz w:val="24"/>
              </w:rPr>
            </w:pPr>
            <w:r>
              <w:rPr>
                <w:rFonts w:hint="eastAsia"/>
                <w:bCs/>
                <w:sz w:val="24"/>
              </w:rPr>
              <w:t>就中文文献而言，首先，以百度网址为出发点，在百度上输入关键词；其次，再通过百度搜索的网站，</w:t>
            </w:r>
            <w:r w:rsidR="008B62B2">
              <w:rPr>
                <w:rFonts w:hint="eastAsia"/>
                <w:bCs/>
                <w:sz w:val="24"/>
              </w:rPr>
              <w:t>对相关内容</w:t>
            </w:r>
            <w:r>
              <w:rPr>
                <w:rFonts w:hint="eastAsia"/>
                <w:bCs/>
                <w:sz w:val="24"/>
              </w:rPr>
              <w:t>进行</w:t>
            </w:r>
            <w:r w:rsidR="008B62B2">
              <w:rPr>
                <w:rFonts w:hint="eastAsia"/>
                <w:bCs/>
                <w:sz w:val="24"/>
              </w:rPr>
              <w:t>文献的</w:t>
            </w:r>
            <w:r>
              <w:rPr>
                <w:rFonts w:hint="eastAsia"/>
                <w:bCs/>
                <w:sz w:val="24"/>
              </w:rPr>
              <w:t>进一步的定位</w:t>
            </w:r>
            <w:r w:rsidR="008B62B2">
              <w:rPr>
                <w:rFonts w:hint="eastAsia"/>
                <w:bCs/>
                <w:sz w:val="24"/>
              </w:rPr>
              <w:t>。这时，有可能会进入中国知网，新闻官方网站甚至一些研究院的网站进行查找。</w:t>
            </w:r>
          </w:p>
          <w:p w14:paraId="51B7FDF0" w14:textId="77777777" w:rsidR="00904B8E" w:rsidRDefault="00904B8E" w:rsidP="0008564C">
            <w:pPr>
              <w:spacing w:line="336" w:lineRule="auto"/>
              <w:ind w:firstLineChars="200" w:firstLine="480"/>
              <w:rPr>
                <w:bCs/>
                <w:sz w:val="24"/>
              </w:rPr>
            </w:pPr>
            <w:r>
              <w:rPr>
                <w:rFonts w:hint="eastAsia"/>
                <w:bCs/>
                <w:sz w:val="24"/>
              </w:rPr>
              <w:t>就英文文献而言，由于英文文献不易查找，因此必须通过中文内容寻求帮助。主要通过中文文献中的“英文参考文献”进行进一步的查找，如果针对是文中的某些案例的书或新闻报纸的查找，可以通过百度网页中</w:t>
            </w:r>
            <w:r w:rsidR="00B107AB">
              <w:rPr>
                <w:rFonts w:hint="eastAsia"/>
                <w:bCs/>
                <w:sz w:val="24"/>
              </w:rPr>
              <w:t>网友</w:t>
            </w:r>
            <w:r>
              <w:rPr>
                <w:rFonts w:hint="eastAsia"/>
                <w:bCs/>
                <w:sz w:val="24"/>
              </w:rPr>
              <w:t>的一些提示进行深度挖掘。</w:t>
            </w:r>
          </w:p>
          <w:p w14:paraId="1A95D288" w14:textId="77777777" w:rsidR="00596DD9" w:rsidRDefault="00596DD9" w:rsidP="0008564C">
            <w:pPr>
              <w:spacing w:line="336" w:lineRule="auto"/>
              <w:ind w:firstLineChars="200" w:firstLine="480"/>
              <w:rPr>
                <w:bCs/>
                <w:sz w:val="24"/>
              </w:rPr>
            </w:pPr>
            <w:r>
              <w:rPr>
                <w:rFonts w:hint="eastAsia"/>
                <w:bCs/>
                <w:sz w:val="24"/>
              </w:rPr>
              <w:t>2</w:t>
            </w:r>
            <w:r>
              <w:rPr>
                <w:rFonts w:hint="eastAsia"/>
                <w:bCs/>
                <w:sz w:val="24"/>
              </w:rPr>
              <w:t>）</w:t>
            </w:r>
            <w:r w:rsidR="00FC6D9F">
              <w:rPr>
                <w:rFonts w:hint="eastAsia"/>
                <w:bCs/>
                <w:sz w:val="24"/>
              </w:rPr>
              <w:t>文献名字的确定：</w:t>
            </w:r>
          </w:p>
          <w:p w14:paraId="00BA65EE" w14:textId="77777777" w:rsidR="00FC6D9F" w:rsidRDefault="00FC6D9F" w:rsidP="0008564C">
            <w:pPr>
              <w:spacing w:line="336" w:lineRule="auto"/>
              <w:ind w:firstLineChars="200" w:firstLine="480"/>
              <w:rPr>
                <w:bCs/>
                <w:sz w:val="24"/>
              </w:rPr>
            </w:pPr>
            <w:r>
              <w:rPr>
                <w:rFonts w:hint="eastAsia"/>
                <w:bCs/>
                <w:sz w:val="24"/>
              </w:rPr>
              <w:t xml:space="preserve"> </w:t>
            </w:r>
            <w:r>
              <w:rPr>
                <w:rFonts w:hint="eastAsia"/>
                <w:bCs/>
                <w:sz w:val="24"/>
              </w:rPr>
              <w:t>在翻译期间，先不用写参考文献，但一定要将参考的内容进行批注并在旁边备注参考文献题目的关键词。</w:t>
            </w:r>
            <w:r w:rsidR="00C43FDE">
              <w:rPr>
                <w:rFonts w:hint="eastAsia"/>
                <w:bCs/>
                <w:sz w:val="24"/>
              </w:rPr>
              <w:t>这样，有助于自己在翻译报告中撰写自己的参考文献目录。</w:t>
            </w:r>
          </w:p>
          <w:p w14:paraId="09E5099F" w14:textId="77777777" w:rsidR="009D59CF" w:rsidRPr="0008564C" w:rsidRDefault="009D59CF" w:rsidP="0008564C">
            <w:pPr>
              <w:spacing w:line="336" w:lineRule="auto"/>
              <w:ind w:firstLineChars="200" w:firstLine="480"/>
              <w:rPr>
                <w:bCs/>
                <w:sz w:val="24"/>
              </w:rPr>
            </w:pPr>
          </w:p>
          <w:p w14:paraId="32AEC80B" w14:textId="77777777" w:rsidR="0014797D" w:rsidRPr="00206BE6" w:rsidRDefault="00DE3D61" w:rsidP="00206BE6">
            <w:pPr>
              <w:spacing w:line="336" w:lineRule="auto"/>
              <w:ind w:firstLineChars="200" w:firstLine="480"/>
              <w:rPr>
                <w:bCs/>
                <w:sz w:val="24"/>
              </w:rPr>
            </w:pPr>
            <w:r w:rsidRPr="00206BE6">
              <w:rPr>
                <w:rFonts w:hint="eastAsia"/>
                <w:bCs/>
                <w:sz w:val="24"/>
              </w:rPr>
              <w:t xml:space="preserve">2.2.3 </w:t>
            </w:r>
            <w:r w:rsidRPr="00206BE6">
              <w:rPr>
                <w:rFonts w:hint="eastAsia"/>
                <w:bCs/>
                <w:sz w:val="24"/>
              </w:rPr>
              <w:t>翻译工具的使用</w:t>
            </w:r>
          </w:p>
          <w:p w14:paraId="763D2493" w14:textId="77777777" w:rsidR="005D43D2" w:rsidRDefault="00EE144D" w:rsidP="005509E9">
            <w:pPr>
              <w:spacing w:line="336" w:lineRule="auto"/>
              <w:ind w:firstLineChars="200" w:firstLine="480"/>
              <w:rPr>
                <w:bCs/>
                <w:sz w:val="24"/>
              </w:rPr>
            </w:pPr>
            <w:r>
              <w:rPr>
                <w:rFonts w:hint="eastAsia"/>
                <w:bCs/>
                <w:sz w:val="24"/>
              </w:rPr>
              <w:t>1</w:t>
            </w:r>
            <w:r w:rsidR="00AF68DE">
              <w:rPr>
                <w:rFonts w:hint="eastAsia"/>
                <w:bCs/>
                <w:sz w:val="24"/>
              </w:rPr>
              <w:t>）</w:t>
            </w:r>
            <w:r w:rsidR="00095337">
              <w:rPr>
                <w:rFonts w:hint="eastAsia"/>
                <w:bCs/>
                <w:sz w:val="24"/>
              </w:rPr>
              <w:t>解析翻译材料时，用</w:t>
            </w:r>
            <w:r w:rsidR="00090732" w:rsidRPr="00090732">
              <w:rPr>
                <w:bCs/>
                <w:sz w:val="24"/>
              </w:rPr>
              <w:t>ABBYY FineReader 12</w:t>
            </w:r>
            <w:r w:rsidR="00D70414">
              <w:rPr>
                <w:rFonts w:hint="eastAsia"/>
                <w:bCs/>
                <w:sz w:val="24"/>
              </w:rPr>
              <w:t>将</w:t>
            </w:r>
            <w:r w:rsidR="00E642D5">
              <w:rPr>
                <w:rFonts w:hint="eastAsia"/>
                <w:bCs/>
                <w:sz w:val="24"/>
              </w:rPr>
              <w:t>原文章</w:t>
            </w:r>
            <w:r w:rsidR="00E642D5">
              <w:rPr>
                <w:rFonts w:hint="eastAsia"/>
                <w:bCs/>
                <w:sz w:val="24"/>
              </w:rPr>
              <w:t>pdf</w:t>
            </w:r>
            <w:r w:rsidR="00E642D5">
              <w:rPr>
                <w:rFonts w:hint="eastAsia"/>
                <w:bCs/>
                <w:sz w:val="24"/>
              </w:rPr>
              <w:t>版解析成</w:t>
            </w:r>
            <w:r w:rsidR="00E642D5">
              <w:rPr>
                <w:rFonts w:hint="eastAsia"/>
                <w:bCs/>
                <w:sz w:val="24"/>
              </w:rPr>
              <w:t>word</w:t>
            </w:r>
            <w:r w:rsidR="00E642D5">
              <w:rPr>
                <w:rFonts w:hint="eastAsia"/>
                <w:bCs/>
                <w:sz w:val="24"/>
              </w:rPr>
              <w:t>版</w:t>
            </w:r>
            <w:r w:rsidR="0016210C">
              <w:rPr>
                <w:rFonts w:hint="eastAsia"/>
                <w:bCs/>
                <w:sz w:val="24"/>
              </w:rPr>
              <w:t>；</w:t>
            </w:r>
          </w:p>
          <w:p w14:paraId="22B1040B" w14:textId="77777777" w:rsidR="005D43D2" w:rsidRDefault="00EE144D" w:rsidP="0016210C">
            <w:pPr>
              <w:spacing w:line="336" w:lineRule="auto"/>
              <w:ind w:firstLineChars="200" w:firstLine="480"/>
              <w:rPr>
                <w:bCs/>
                <w:sz w:val="24"/>
              </w:rPr>
            </w:pPr>
            <w:r>
              <w:rPr>
                <w:rFonts w:hint="eastAsia"/>
                <w:bCs/>
                <w:sz w:val="24"/>
              </w:rPr>
              <w:t>2</w:t>
            </w:r>
            <w:r w:rsidR="0016210C">
              <w:rPr>
                <w:rFonts w:hint="eastAsia"/>
                <w:bCs/>
                <w:sz w:val="24"/>
              </w:rPr>
              <w:t>）</w:t>
            </w:r>
            <w:r w:rsidR="005D43D2" w:rsidRPr="005D43D2">
              <w:rPr>
                <w:rFonts w:hint="eastAsia"/>
                <w:bCs/>
                <w:sz w:val="24"/>
              </w:rPr>
              <w:t>提取术语表时，主要用</w:t>
            </w:r>
            <w:r w:rsidR="00D45589">
              <w:rPr>
                <w:rFonts w:hint="eastAsia"/>
                <w:bCs/>
                <w:sz w:val="24"/>
              </w:rPr>
              <w:t>在线网络对齐工具</w:t>
            </w:r>
            <w:proofErr w:type="spellStart"/>
            <w:r w:rsidR="005509E9">
              <w:rPr>
                <w:rFonts w:hint="eastAsia"/>
                <w:bCs/>
                <w:sz w:val="24"/>
              </w:rPr>
              <w:t>tmxmall</w:t>
            </w:r>
            <w:proofErr w:type="spellEnd"/>
            <w:r w:rsidR="005509E9">
              <w:rPr>
                <w:rFonts w:hint="eastAsia"/>
                <w:bCs/>
                <w:sz w:val="24"/>
              </w:rPr>
              <w:t>进行</w:t>
            </w:r>
            <w:r w:rsidR="0016210C">
              <w:rPr>
                <w:rFonts w:hint="eastAsia"/>
                <w:bCs/>
                <w:sz w:val="24"/>
              </w:rPr>
              <w:t>提取；</w:t>
            </w:r>
          </w:p>
          <w:p w14:paraId="7BF4D3C3" w14:textId="77777777" w:rsidR="00A840D8" w:rsidRPr="005D43D2" w:rsidRDefault="00A840D8" w:rsidP="0016210C">
            <w:pPr>
              <w:spacing w:line="336" w:lineRule="auto"/>
              <w:ind w:firstLineChars="200" w:firstLine="480"/>
              <w:rPr>
                <w:bCs/>
                <w:sz w:val="24"/>
              </w:rPr>
            </w:pPr>
            <w:r>
              <w:rPr>
                <w:rFonts w:hint="eastAsia"/>
                <w:bCs/>
                <w:sz w:val="24"/>
              </w:rPr>
              <w:t>3</w:t>
            </w:r>
            <w:r>
              <w:rPr>
                <w:rFonts w:hint="eastAsia"/>
                <w:bCs/>
                <w:sz w:val="24"/>
              </w:rPr>
              <w:t>）翻译文章期间，主要用</w:t>
            </w:r>
            <w:r>
              <w:rPr>
                <w:rFonts w:hint="eastAsia"/>
                <w:bCs/>
                <w:sz w:val="24"/>
              </w:rPr>
              <w:t>word</w:t>
            </w:r>
            <w:r>
              <w:rPr>
                <w:rFonts w:hint="eastAsia"/>
                <w:bCs/>
                <w:sz w:val="24"/>
              </w:rPr>
              <w:t>进行修改</w:t>
            </w:r>
            <w:r>
              <w:rPr>
                <w:rFonts w:hint="eastAsia"/>
                <w:bCs/>
                <w:sz w:val="24"/>
              </w:rPr>
              <w:t>;</w:t>
            </w:r>
          </w:p>
          <w:p w14:paraId="7A6CE1C3" w14:textId="77777777" w:rsidR="00C145AB" w:rsidRDefault="00F636FE" w:rsidP="00FF22EA">
            <w:pPr>
              <w:spacing w:line="336" w:lineRule="auto"/>
              <w:ind w:firstLineChars="200" w:firstLine="480"/>
              <w:rPr>
                <w:rFonts w:ascii="宋体" w:hAnsi="宋体"/>
                <w:sz w:val="24"/>
              </w:rPr>
            </w:pPr>
            <w:r>
              <w:rPr>
                <w:rFonts w:ascii="宋体" w:hAnsi="宋体" w:hint="eastAsia"/>
                <w:sz w:val="24"/>
              </w:rPr>
              <w:t>4）</w:t>
            </w:r>
            <w:r w:rsidR="00C145AB">
              <w:rPr>
                <w:rFonts w:ascii="宋体" w:hAnsi="宋体" w:hint="eastAsia"/>
                <w:sz w:val="24"/>
              </w:rPr>
              <w:t>翻译资料的查找使用工具如下：</w:t>
            </w:r>
          </w:p>
          <w:p w14:paraId="3E1DF4D8" w14:textId="77777777" w:rsidR="00482E09" w:rsidRDefault="00482E09" w:rsidP="00FF22EA">
            <w:pPr>
              <w:spacing w:line="336" w:lineRule="auto"/>
              <w:ind w:firstLineChars="200" w:firstLine="480"/>
              <w:rPr>
                <w:rFonts w:ascii="宋体" w:hAnsi="宋体"/>
                <w:sz w:val="24"/>
              </w:rPr>
            </w:pPr>
            <w:r>
              <w:rPr>
                <w:rFonts w:ascii="宋体" w:hAnsi="宋体" w:hint="eastAsia"/>
                <w:sz w:val="24"/>
              </w:rPr>
              <w:t>a.</w:t>
            </w:r>
            <w:r w:rsidR="00F96EDC" w:rsidRPr="00F96EDC">
              <w:rPr>
                <w:rFonts w:ascii="宋体" w:hAnsi="宋体" w:hint="eastAsia"/>
                <w:sz w:val="24"/>
              </w:rPr>
              <w:t>针对普通不认识的词汇而言，主要结合</w:t>
            </w:r>
            <w:r w:rsidR="00D8299A">
              <w:rPr>
                <w:rFonts w:ascii="宋体" w:hAnsi="宋体" w:hint="eastAsia"/>
                <w:sz w:val="24"/>
              </w:rPr>
              <w:t>“</w:t>
            </w:r>
            <w:r w:rsidR="00F96EDC" w:rsidRPr="00F96EDC">
              <w:rPr>
                <w:rFonts w:ascii="宋体" w:hAnsi="宋体" w:hint="eastAsia"/>
                <w:sz w:val="24"/>
              </w:rPr>
              <w:t>百度翻译</w:t>
            </w:r>
            <w:r w:rsidR="00D8299A">
              <w:rPr>
                <w:rFonts w:ascii="宋体" w:hAnsi="宋体" w:hint="eastAsia"/>
                <w:sz w:val="24"/>
              </w:rPr>
              <w:t>”</w:t>
            </w:r>
            <w:r w:rsidR="00F96EDC" w:rsidRPr="00F96EDC">
              <w:rPr>
                <w:rFonts w:ascii="宋体" w:hAnsi="宋体" w:hint="eastAsia"/>
                <w:sz w:val="24"/>
              </w:rPr>
              <w:t>和</w:t>
            </w:r>
            <w:r w:rsidR="00D8299A">
              <w:rPr>
                <w:rFonts w:ascii="宋体" w:hAnsi="宋体" w:hint="eastAsia"/>
                <w:sz w:val="24"/>
              </w:rPr>
              <w:t>“</w:t>
            </w:r>
            <w:r w:rsidR="00F96EDC" w:rsidRPr="00F96EDC">
              <w:rPr>
                <w:rFonts w:ascii="宋体" w:hAnsi="宋体" w:hint="eastAsia"/>
                <w:sz w:val="24"/>
              </w:rPr>
              <w:t>谷歌翻译</w:t>
            </w:r>
            <w:r w:rsidR="00D8299A">
              <w:rPr>
                <w:rFonts w:ascii="宋体" w:hAnsi="宋体" w:hint="eastAsia"/>
                <w:sz w:val="24"/>
              </w:rPr>
              <w:t>”</w:t>
            </w:r>
            <w:r w:rsidR="00F96EDC" w:rsidRPr="00F96EDC">
              <w:rPr>
                <w:rFonts w:ascii="宋体" w:hAnsi="宋体" w:hint="eastAsia"/>
                <w:sz w:val="24"/>
              </w:rPr>
              <w:t>查找；</w:t>
            </w:r>
          </w:p>
          <w:p w14:paraId="1E46D7D1" w14:textId="77777777" w:rsidR="00482E09" w:rsidRDefault="00482E09" w:rsidP="00FF22EA">
            <w:pPr>
              <w:spacing w:line="336" w:lineRule="auto"/>
              <w:ind w:firstLineChars="200" w:firstLine="480"/>
              <w:rPr>
                <w:rFonts w:ascii="宋体" w:hAnsi="宋体"/>
                <w:sz w:val="24"/>
              </w:rPr>
            </w:pPr>
            <w:r>
              <w:rPr>
                <w:rFonts w:ascii="宋体" w:hAnsi="宋体" w:hint="eastAsia"/>
                <w:sz w:val="24"/>
              </w:rPr>
              <w:t>b.</w:t>
            </w:r>
            <w:r w:rsidR="00F96EDC" w:rsidRPr="00F96EDC">
              <w:rPr>
                <w:rFonts w:ascii="宋体" w:hAnsi="宋体" w:hint="eastAsia"/>
                <w:sz w:val="24"/>
              </w:rPr>
              <w:t>针对专有名词而言</w:t>
            </w:r>
            <w:r w:rsidR="00B20F7E">
              <w:rPr>
                <w:rFonts w:ascii="宋体" w:hAnsi="宋体" w:hint="eastAsia"/>
                <w:sz w:val="24"/>
              </w:rPr>
              <w:t>，主要</w:t>
            </w:r>
            <w:r w:rsidR="00B20F7E" w:rsidRPr="00F96EDC">
              <w:rPr>
                <w:rFonts w:ascii="宋体" w:hAnsi="宋体" w:hint="eastAsia"/>
                <w:sz w:val="24"/>
              </w:rPr>
              <w:t>通过</w:t>
            </w:r>
            <w:r w:rsidR="00B20F7E">
              <w:rPr>
                <w:rFonts w:ascii="宋体" w:hAnsi="宋体" w:hint="eastAsia"/>
                <w:sz w:val="24"/>
              </w:rPr>
              <w:t>“</w:t>
            </w:r>
            <w:r w:rsidR="00B20F7E" w:rsidRPr="00F96EDC">
              <w:rPr>
                <w:rFonts w:ascii="宋体" w:hAnsi="宋体" w:hint="eastAsia"/>
                <w:sz w:val="24"/>
              </w:rPr>
              <w:t>百度百科</w:t>
            </w:r>
            <w:r w:rsidR="00B20F7E">
              <w:rPr>
                <w:rFonts w:ascii="宋体" w:hAnsi="宋体" w:hint="eastAsia"/>
                <w:sz w:val="24"/>
              </w:rPr>
              <w:t>”</w:t>
            </w:r>
            <w:r w:rsidR="00B20F7E" w:rsidRPr="00F96EDC">
              <w:rPr>
                <w:rFonts w:ascii="宋体" w:hAnsi="宋体" w:hint="eastAsia"/>
                <w:sz w:val="24"/>
              </w:rPr>
              <w:t>进行查找</w:t>
            </w:r>
            <w:r w:rsidR="00B20F7E">
              <w:rPr>
                <w:rFonts w:ascii="宋体" w:hAnsi="宋体" w:hint="eastAsia"/>
                <w:sz w:val="24"/>
              </w:rPr>
              <w:t>；</w:t>
            </w:r>
          </w:p>
          <w:p w14:paraId="1ED21C22" w14:textId="77777777" w:rsidR="00482E09" w:rsidRDefault="00482E09" w:rsidP="00FF22EA">
            <w:pPr>
              <w:spacing w:line="336" w:lineRule="auto"/>
              <w:ind w:firstLineChars="200" w:firstLine="480"/>
              <w:rPr>
                <w:rFonts w:ascii="宋体" w:hAnsi="宋体"/>
                <w:sz w:val="24"/>
              </w:rPr>
            </w:pPr>
            <w:r>
              <w:rPr>
                <w:rFonts w:ascii="宋体" w:hAnsi="宋体" w:hint="eastAsia"/>
                <w:sz w:val="24"/>
              </w:rPr>
              <w:t>c.</w:t>
            </w:r>
            <w:r w:rsidR="00B20F7E">
              <w:rPr>
                <w:rFonts w:ascii="宋体" w:hAnsi="宋体" w:hint="eastAsia"/>
                <w:sz w:val="24"/>
              </w:rPr>
              <w:t>针对真实案例而言，主要通过</w:t>
            </w:r>
            <w:r w:rsidR="00D8299A">
              <w:rPr>
                <w:rFonts w:ascii="宋体" w:hAnsi="宋体" w:hint="eastAsia"/>
                <w:sz w:val="24"/>
              </w:rPr>
              <w:t>“百度”搜索出的网页中</w:t>
            </w:r>
            <w:r w:rsidR="00B20F7E">
              <w:rPr>
                <w:rFonts w:ascii="宋体" w:hAnsi="宋体" w:hint="eastAsia"/>
                <w:sz w:val="24"/>
              </w:rPr>
              <w:t>查找平行文本，这里的网页渠道不限。例如：</w:t>
            </w:r>
            <w:r w:rsidR="00F1035E">
              <w:rPr>
                <w:rFonts w:ascii="宋体" w:hAnsi="宋体" w:hint="eastAsia"/>
                <w:sz w:val="24"/>
              </w:rPr>
              <w:t>“百度贴吧”</w:t>
            </w:r>
            <w:r w:rsidR="00333068">
              <w:rPr>
                <w:rFonts w:ascii="宋体" w:hAnsi="宋体" w:hint="eastAsia"/>
                <w:sz w:val="24"/>
              </w:rPr>
              <w:t>，</w:t>
            </w:r>
            <w:r w:rsidR="009D4A84">
              <w:rPr>
                <w:rFonts w:ascii="宋体" w:hAnsi="宋体" w:hint="eastAsia"/>
                <w:sz w:val="24"/>
              </w:rPr>
              <w:t>“各大新闻网站”</w:t>
            </w:r>
            <w:r w:rsidR="00FF22EA">
              <w:rPr>
                <w:rFonts w:ascii="宋体" w:hAnsi="宋体" w:hint="eastAsia"/>
                <w:sz w:val="24"/>
              </w:rPr>
              <w:t>，“简书”</w:t>
            </w:r>
            <w:r w:rsidR="00333068">
              <w:rPr>
                <w:rFonts w:ascii="宋体" w:hAnsi="宋体" w:hint="eastAsia"/>
                <w:sz w:val="24"/>
              </w:rPr>
              <w:t>等</w:t>
            </w:r>
            <w:r w:rsidR="00B20F7E">
              <w:rPr>
                <w:rFonts w:ascii="宋体" w:hAnsi="宋体" w:hint="eastAsia"/>
                <w:sz w:val="24"/>
              </w:rPr>
              <w:t>；</w:t>
            </w:r>
          </w:p>
          <w:p w14:paraId="7D8E0875" w14:textId="77777777" w:rsidR="00FF22EA" w:rsidRDefault="00482E09" w:rsidP="00FF22EA">
            <w:pPr>
              <w:spacing w:line="336" w:lineRule="auto"/>
              <w:ind w:firstLineChars="200" w:firstLine="480"/>
              <w:rPr>
                <w:rFonts w:ascii="宋体" w:hAnsi="宋体"/>
                <w:sz w:val="24"/>
              </w:rPr>
            </w:pPr>
            <w:r>
              <w:rPr>
                <w:rFonts w:ascii="宋体" w:hAnsi="宋体" w:hint="eastAsia"/>
                <w:sz w:val="24"/>
              </w:rPr>
              <w:t>d.</w:t>
            </w:r>
            <w:r w:rsidR="00B20F7E">
              <w:rPr>
                <w:rFonts w:ascii="宋体" w:hAnsi="宋体" w:hint="eastAsia"/>
                <w:sz w:val="24"/>
              </w:rPr>
              <w:t>针对</w:t>
            </w:r>
            <w:r w:rsidR="00F1035E">
              <w:rPr>
                <w:rFonts w:ascii="宋体" w:hAnsi="宋体" w:hint="eastAsia"/>
                <w:sz w:val="24"/>
              </w:rPr>
              <w:t>翻译理论、翻译策略及文本特点而言，主要通过</w:t>
            </w:r>
            <w:r w:rsidR="00FF22EA">
              <w:rPr>
                <w:rFonts w:ascii="宋体" w:hAnsi="宋体" w:hint="eastAsia"/>
                <w:sz w:val="24"/>
              </w:rPr>
              <w:t>“百度文库”</w:t>
            </w:r>
            <w:r>
              <w:rPr>
                <w:rFonts w:ascii="宋体" w:hAnsi="宋体" w:hint="eastAsia"/>
                <w:sz w:val="24"/>
              </w:rPr>
              <w:t>,“中国知网”，“</w:t>
            </w:r>
            <w:proofErr w:type="gramStart"/>
            <w:r>
              <w:rPr>
                <w:rFonts w:ascii="宋体" w:hAnsi="宋体" w:hint="eastAsia"/>
                <w:sz w:val="24"/>
              </w:rPr>
              <w:t>道客巴巴</w:t>
            </w:r>
            <w:proofErr w:type="gramEnd"/>
            <w:r>
              <w:rPr>
                <w:rFonts w:ascii="宋体" w:hAnsi="宋体" w:hint="eastAsia"/>
                <w:sz w:val="24"/>
              </w:rPr>
              <w:t>”等进行相关资料的查找</w:t>
            </w:r>
          </w:p>
          <w:p w14:paraId="4CE774FA" w14:textId="77777777" w:rsidR="00746678" w:rsidRPr="00F96EDC" w:rsidRDefault="00746678" w:rsidP="00FF22EA">
            <w:pPr>
              <w:spacing w:line="336" w:lineRule="auto"/>
              <w:ind w:firstLineChars="200" w:firstLine="480"/>
              <w:rPr>
                <w:rFonts w:ascii="宋体" w:hAnsi="宋体"/>
                <w:sz w:val="24"/>
              </w:rPr>
            </w:pPr>
            <w:r>
              <w:rPr>
                <w:rFonts w:ascii="宋体" w:hAnsi="宋体" w:hint="eastAsia"/>
                <w:sz w:val="24"/>
              </w:rPr>
              <w:t>5）</w:t>
            </w:r>
            <w:r w:rsidR="00687673">
              <w:rPr>
                <w:rFonts w:ascii="宋体" w:hAnsi="宋体" w:hint="eastAsia"/>
                <w:sz w:val="24"/>
              </w:rPr>
              <w:t>在审校与开题报告修改期间，主要使用QQ和</w:t>
            </w:r>
            <w:proofErr w:type="spellStart"/>
            <w:r w:rsidR="00687673">
              <w:rPr>
                <w:rFonts w:ascii="宋体" w:hAnsi="宋体" w:hint="eastAsia"/>
                <w:sz w:val="24"/>
              </w:rPr>
              <w:t>Github</w:t>
            </w:r>
            <w:proofErr w:type="spellEnd"/>
            <w:r w:rsidR="00687673">
              <w:rPr>
                <w:rFonts w:ascii="宋体" w:hAnsi="宋体" w:hint="eastAsia"/>
                <w:sz w:val="24"/>
              </w:rPr>
              <w:t>进行传送资料。</w:t>
            </w:r>
            <w:commentRangeEnd w:id="28"/>
            <w:r w:rsidR="00943898">
              <w:rPr>
                <w:rStyle w:val="a9"/>
              </w:rPr>
              <w:commentReference w:id="28"/>
            </w:r>
          </w:p>
          <w:p w14:paraId="667F7A0D" w14:textId="77777777" w:rsidR="00F96EDC" w:rsidRPr="00F96EDC" w:rsidRDefault="00F96EDC" w:rsidP="00C80C19">
            <w:pPr>
              <w:spacing w:line="336" w:lineRule="auto"/>
              <w:ind w:firstLine="480"/>
              <w:rPr>
                <w:rFonts w:ascii="宋体" w:hAnsi="宋体"/>
                <w:sz w:val="24"/>
              </w:rPr>
            </w:pPr>
          </w:p>
          <w:p w14:paraId="437A3FC1" w14:textId="77777777" w:rsidR="00F06459" w:rsidRPr="00DD05F2" w:rsidRDefault="00C80C19" w:rsidP="008F2C37">
            <w:pPr>
              <w:pStyle w:val="aa"/>
              <w:numPr>
                <w:ilvl w:val="0"/>
                <w:numId w:val="2"/>
              </w:numPr>
              <w:spacing w:line="336" w:lineRule="auto"/>
              <w:ind w:firstLineChars="0"/>
              <w:rPr>
                <w:bCs/>
                <w:sz w:val="24"/>
              </w:rPr>
            </w:pPr>
            <w:r w:rsidRPr="00DD05F2">
              <w:rPr>
                <w:rFonts w:hint="eastAsia"/>
                <w:bCs/>
                <w:sz w:val="24"/>
              </w:rPr>
              <w:t>翻译分析</w:t>
            </w:r>
          </w:p>
          <w:p w14:paraId="43ECB2B1" w14:textId="77777777" w:rsidR="008F2C37" w:rsidRPr="008F2C37" w:rsidRDefault="008F2C37" w:rsidP="008F2C37">
            <w:pPr>
              <w:pStyle w:val="aa"/>
              <w:spacing w:line="336" w:lineRule="auto"/>
              <w:ind w:left="840" w:firstLineChars="0" w:firstLine="0"/>
              <w:rPr>
                <w:b/>
                <w:bCs/>
                <w:sz w:val="24"/>
              </w:rPr>
            </w:pPr>
          </w:p>
          <w:p w14:paraId="6A90197F" w14:textId="77777777" w:rsidR="00C80C19" w:rsidRPr="00256653" w:rsidRDefault="00C80C19" w:rsidP="00256653">
            <w:pPr>
              <w:spacing w:line="336" w:lineRule="auto"/>
              <w:ind w:firstLineChars="200" w:firstLine="480"/>
              <w:rPr>
                <w:bCs/>
                <w:sz w:val="24"/>
              </w:rPr>
            </w:pPr>
            <w:r w:rsidRPr="00256653">
              <w:rPr>
                <w:rFonts w:hint="eastAsia"/>
                <w:bCs/>
                <w:sz w:val="24"/>
              </w:rPr>
              <w:t>3.1</w:t>
            </w:r>
            <w:r w:rsidRPr="00256653">
              <w:rPr>
                <w:rFonts w:hint="eastAsia"/>
                <w:bCs/>
                <w:sz w:val="24"/>
              </w:rPr>
              <w:t>困难和挑战</w:t>
            </w:r>
          </w:p>
          <w:p w14:paraId="352F1E3D" w14:textId="77777777" w:rsidR="005D3865" w:rsidRPr="001D300D" w:rsidRDefault="001D300D" w:rsidP="00F7061B">
            <w:pPr>
              <w:spacing w:line="336" w:lineRule="auto"/>
              <w:ind w:firstLineChars="200" w:firstLine="480"/>
              <w:rPr>
                <w:bCs/>
                <w:sz w:val="24"/>
              </w:rPr>
            </w:pPr>
            <w:r>
              <w:rPr>
                <w:rFonts w:hint="eastAsia"/>
                <w:bCs/>
                <w:sz w:val="24"/>
              </w:rPr>
              <w:t>1</w:t>
            </w:r>
            <w:r>
              <w:rPr>
                <w:rFonts w:hint="eastAsia"/>
                <w:bCs/>
                <w:sz w:val="24"/>
              </w:rPr>
              <w:t>）专业术语多，查找难度大，花费时间长。例如：</w:t>
            </w:r>
            <w:r>
              <w:rPr>
                <w:bCs/>
                <w:sz w:val="24"/>
              </w:rPr>
              <w:t xml:space="preserve"> Go</w:t>
            </w:r>
            <w:r>
              <w:rPr>
                <w:rFonts w:hint="eastAsia"/>
                <w:bCs/>
                <w:sz w:val="24"/>
              </w:rPr>
              <w:t>.</w:t>
            </w:r>
            <w:r w:rsidRPr="001D300D">
              <w:rPr>
                <w:rFonts w:hint="eastAsia"/>
                <w:bCs/>
                <w:sz w:val="24"/>
              </w:rPr>
              <w:t>游戏阿尔法狗（</w:t>
            </w:r>
            <w:r w:rsidRPr="001D300D">
              <w:rPr>
                <w:rFonts w:hint="eastAsia"/>
                <w:bCs/>
                <w:sz w:val="24"/>
              </w:rPr>
              <w:t>Go</w:t>
            </w:r>
            <w:r w:rsidRPr="001D300D">
              <w:rPr>
                <w:rFonts w:hint="eastAsia"/>
                <w:bCs/>
                <w:sz w:val="24"/>
              </w:rPr>
              <w:t>）</w:t>
            </w:r>
            <w:r>
              <w:rPr>
                <w:rFonts w:hint="eastAsia"/>
                <w:bCs/>
                <w:sz w:val="24"/>
              </w:rPr>
              <w:t>，α</w:t>
            </w:r>
            <w:r w:rsidRPr="001D300D">
              <w:rPr>
                <w:rFonts w:hint="eastAsia"/>
                <w:bCs/>
                <w:sz w:val="24"/>
              </w:rPr>
              <w:t>游戏阿尔法狗</w:t>
            </w:r>
            <w:r>
              <w:rPr>
                <w:rFonts w:hint="eastAsia"/>
                <w:bCs/>
                <w:sz w:val="24"/>
              </w:rPr>
              <w:t>。这里只能通过前后文与多方资料的查找进行翻译</w:t>
            </w:r>
            <w:r w:rsidR="00C96A6C">
              <w:rPr>
                <w:rFonts w:hint="eastAsia"/>
                <w:bCs/>
                <w:sz w:val="24"/>
              </w:rPr>
              <w:t>。</w:t>
            </w:r>
          </w:p>
          <w:p w14:paraId="6BA7E2B9" w14:textId="77777777" w:rsidR="00C96A6C" w:rsidRDefault="001D300D" w:rsidP="00F7061B">
            <w:pPr>
              <w:spacing w:line="336" w:lineRule="auto"/>
              <w:ind w:firstLineChars="200" w:firstLine="480"/>
              <w:rPr>
                <w:bCs/>
                <w:sz w:val="24"/>
              </w:rPr>
            </w:pPr>
            <w:r>
              <w:rPr>
                <w:rFonts w:hint="eastAsia"/>
                <w:bCs/>
                <w:sz w:val="24"/>
              </w:rPr>
              <w:t>2</w:t>
            </w:r>
            <w:r>
              <w:rPr>
                <w:rFonts w:hint="eastAsia"/>
                <w:bCs/>
                <w:sz w:val="24"/>
              </w:rPr>
              <w:t>）</w:t>
            </w:r>
            <w:r w:rsidR="00210A10" w:rsidRPr="001D300D">
              <w:rPr>
                <w:rFonts w:hint="eastAsia"/>
                <w:bCs/>
                <w:sz w:val="24"/>
              </w:rPr>
              <w:t>机器翻译不够人性化。</w:t>
            </w:r>
            <w:r w:rsidR="00C96A6C">
              <w:rPr>
                <w:rFonts w:hint="eastAsia"/>
                <w:bCs/>
                <w:sz w:val="24"/>
              </w:rPr>
              <w:t>文中有一段机器翻译的内容，无法理解它的结构与意思。例如：</w:t>
            </w:r>
          </w:p>
          <w:p w14:paraId="22B1C7DF" w14:textId="77777777" w:rsidR="005D44D4" w:rsidRDefault="005D44D4" w:rsidP="00C96A6C">
            <w:pPr>
              <w:spacing w:line="336" w:lineRule="auto"/>
              <w:ind w:firstLine="480"/>
              <w:rPr>
                <w:bCs/>
                <w:sz w:val="24"/>
              </w:rPr>
            </w:pPr>
            <w:r>
              <w:rPr>
                <w:rFonts w:hint="eastAsia"/>
                <w:bCs/>
                <w:sz w:val="24"/>
              </w:rPr>
              <w:t>原文：</w:t>
            </w:r>
          </w:p>
          <w:p w14:paraId="194D88CF" w14:textId="77777777" w:rsidR="00C96A6C" w:rsidRDefault="00C96A6C" w:rsidP="00C96A6C">
            <w:pPr>
              <w:spacing w:line="336" w:lineRule="auto"/>
              <w:ind w:firstLine="480"/>
              <w:rPr>
                <w:bCs/>
                <w:sz w:val="24"/>
              </w:rPr>
            </w:pPr>
            <w:r w:rsidRPr="00C96A6C">
              <w:rPr>
                <w:rFonts w:hint="eastAsia"/>
                <w:bCs/>
                <w:sz w:val="24"/>
              </w:rPr>
              <w:t>A home transformed by the lightning</w:t>
            </w:r>
            <w:r w:rsidRPr="00C96A6C">
              <w:rPr>
                <w:rFonts w:hint="eastAsia"/>
                <w:bCs/>
                <w:sz w:val="24"/>
              </w:rPr>
              <w:tab/>
            </w:r>
          </w:p>
          <w:p w14:paraId="4E863C06" w14:textId="77777777" w:rsidR="00C96A6C" w:rsidRDefault="00C96A6C" w:rsidP="00C96A6C">
            <w:pPr>
              <w:spacing w:line="336" w:lineRule="auto"/>
              <w:ind w:firstLine="480"/>
              <w:rPr>
                <w:bCs/>
                <w:sz w:val="24"/>
              </w:rPr>
            </w:pPr>
            <w:r w:rsidRPr="00C96A6C">
              <w:rPr>
                <w:rFonts w:hint="eastAsia"/>
                <w:bCs/>
                <w:sz w:val="24"/>
              </w:rPr>
              <w:t>the balanced alcoves smother</w:t>
            </w:r>
            <w:r w:rsidRPr="00C96A6C">
              <w:rPr>
                <w:rFonts w:hint="eastAsia"/>
                <w:bCs/>
                <w:sz w:val="24"/>
              </w:rPr>
              <w:tab/>
            </w:r>
          </w:p>
          <w:p w14:paraId="0EB98F52" w14:textId="77777777" w:rsidR="00C96A6C" w:rsidRDefault="00C96A6C" w:rsidP="00C96A6C">
            <w:pPr>
              <w:spacing w:line="336" w:lineRule="auto"/>
              <w:ind w:firstLine="480"/>
              <w:rPr>
                <w:bCs/>
                <w:sz w:val="24"/>
              </w:rPr>
            </w:pPr>
            <w:r w:rsidRPr="00C96A6C">
              <w:rPr>
                <w:rFonts w:hint="eastAsia"/>
                <w:bCs/>
                <w:sz w:val="24"/>
              </w:rPr>
              <w:t>this insatiable earth of a planet, Earth.</w:t>
            </w:r>
          </w:p>
          <w:p w14:paraId="7FBBE7CB" w14:textId="77777777" w:rsidR="00C96A6C" w:rsidRDefault="00C96A6C" w:rsidP="00C96A6C">
            <w:pPr>
              <w:spacing w:line="336" w:lineRule="auto"/>
              <w:ind w:firstLine="480"/>
              <w:rPr>
                <w:bCs/>
                <w:sz w:val="24"/>
              </w:rPr>
            </w:pPr>
            <w:r w:rsidRPr="00C96A6C">
              <w:rPr>
                <w:rFonts w:hint="eastAsia"/>
                <w:bCs/>
                <w:sz w:val="24"/>
              </w:rPr>
              <w:t>They attacked it with mechanical horns because they l</w:t>
            </w:r>
            <w:r>
              <w:rPr>
                <w:rFonts w:hint="eastAsia"/>
                <w:bCs/>
                <w:sz w:val="24"/>
              </w:rPr>
              <w:t>ove you, love in fire and wind.</w:t>
            </w:r>
          </w:p>
          <w:p w14:paraId="66B860FD" w14:textId="77777777" w:rsidR="00C96A6C" w:rsidRPr="00C96A6C" w:rsidRDefault="00C96A6C" w:rsidP="00C96A6C">
            <w:pPr>
              <w:spacing w:line="336" w:lineRule="auto"/>
              <w:ind w:firstLine="480"/>
              <w:rPr>
                <w:bCs/>
                <w:sz w:val="24"/>
              </w:rPr>
            </w:pPr>
            <w:r w:rsidRPr="00C96A6C">
              <w:rPr>
                <w:rFonts w:hint="eastAsia"/>
                <w:bCs/>
                <w:sz w:val="24"/>
              </w:rPr>
              <w:t>You say, what is the time waiting for in its spring?</w:t>
            </w:r>
            <w:r w:rsidRPr="00C96A6C">
              <w:rPr>
                <w:rFonts w:hint="eastAsia"/>
                <w:bCs/>
                <w:sz w:val="24"/>
              </w:rPr>
              <w:tab/>
            </w:r>
          </w:p>
          <w:p w14:paraId="4A6DA8B2" w14:textId="77777777" w:rsidR="00C96A6C" w:rsidRPr="00C96A6C" w:rsidRDefault="00C96A6C" w:rsidP="005D44D4">
            <w:pPr>
              <w:spacing w:line="336" w:lineRule="auto"/>
              <w:ind w:firstLine="480"/>
              <w:rPr>
                <w:bCs/>
                <w:sz w:val="24"/>
              </w:rPr>
            </w:pPr>
            <w:r w:rsidRPr="00C96A6C">
              <w:rPr>
                <w:rFonts w:hint="eastAsia"/>
                <w:bCs/>
                <w:sz w:val="24"/>
              </w:rPr>
              <w:t>I tell you it is waiting for your branch that flows, because you are a sweet-smelling diamond architecture that does not know why it grows.</w:t>
            </w:r>
            <w:r w:rsidRPr="00C96A6C">
              <w:rPr>
                <w:rFonts w:hint="eastAsia"/>
                <w:bCs/>
                <w:sz w:val="24"/>
              </w:rPr>
              <w:tab/>
            </w:r>
          </w:p>
          <w:p w14:paraId="6BED85E2" w14:textId="77777777" w:rsidR="00C96A6C" w:rsidRDefault="005D44D4" w:rsidP="005D44D4">
            <w:pPr>
              <w:spacing w:line="336" w:lineRule="auto"/>
              <w:ind w:leftChars="100" w:left="450" w:hangingChars="100" w:hanging="240"/>
              <w:rPr>
                <w:bCs/>
                <w:sz w:val="24"/>
              </w:rPr>
            </w:pPr>
            <w:r>
              <w:rPr>
                <w:rFonts w:hint="eastAsia"/>
                <w:bCs/>
                <w:sz w:val="24"/>
              </w:rPr>
              <w:t>译文：</w:t>
            </w:r>
            <w:r>
              <w:rPr>
                <w:bCs/>
                <w:sz w:val="24"/>
              </w:rPr>
              <w:br/>
            </w:r>
            <w:r w:rsidR="00C96A6C" w:rsidRPr="00C96A6C">
              <w:rPr>
                <w:rFonts w:hint="eastAsia"/>
                <w:bCs/>
                <w:sz w:val="24"/>
              </w:rPr>
              <w:t>被闪电改造的家园</w:t>
            </w:r>
          </w:p>
          <w:p w14:paraId="12362B69" w14:textId="77777777" w:rsidR="00C96A6C" w:rsidRPr="00C96A6C" w:rsidRDefault="00C96A6C" w:rsidP="00C96A6C">
            <w:pPr>
              <w:spacing w:line="336" w:lineRule="auto"/>
              <w:ind w:firstLine="480"/>
              <w:rPr>
                <w:bCs/>
                <w:sz w:val="24"/>
              </w:rPr>
            </w:pPr>
            <w:r w:rsidRPr="00C96A6C">
              <w:rPr>
                <w:rFonts w:hint="eastAsia"/>
                <w:bCs/>
                <w:sz w:val="24"/>
              </w:rPr>
              <w:t>平衡的壁龛闷闷不乐</w:t>
            </w:r>
          </w:p>
          <w:p w14:paraId="432C1BCF" w14:textId="77777777" w:rsidR="00C96A6C" w:rsidRPr="00C96A6C" w:rsidRDefault="00C96A6C" w:rsidP="00C96A6C">
            <w:pPr>
              <w:spacing w:line="336" w:lineRule="auto"/>
              <w:ind w:firstLine="480"/>
              <w:rPr>
                <w:bCs/>
                <w:sz w:val="24"/>
              </w:rPr>
            </w:pPr>
            <w:r w:rsidRPr="00C96A6C">
              <w:rPr>
                <w:rFonts w:hint="eastAsia"/>
                <w:bCs/>
                <w:sz w:val="24"/>
              </w:rPr>
              <w:t>地球，这颗永远得不到满足的行星。</w:t>
            </w:r>
          </w:p>
          <w:p w14:paraId="0E33A4AD" w14:textId="77777777" w:rsidR="00C96A6C" w:rsidRPr="00C96A6C" w:rsidRDefault="00C96A6C" w:rsidP="00C96A6C">
            <w:pPr>
              <w:spacing w:line="336" w:lineRule="auto"/>
              <w:ind w:firstLine="480"/>
              <w:rPr>
                <w:bCs/>
                <w:sz w:val="24"/>
              </w:rPr>
            </w:pPr>
            <w:r w:rsidRPr="00C96A6C">
              <w:rPr>
                <w:rFonts w:hint="eastAsia"/>
                <w:bCs/>
                <w:sz w:val="24"/>
              </w:rPr>
              <w:t>他们用机械喇叭攻击它，因为他们爱你，爱火又爱风。</w:t>
            </w:r>
          </w:p>
          <w:p w14:paraId="6E413778" w14:textId="77777777" w:rsidR="00C96A6C" w:rsidRPr="00C96A6C" w:rsidRDefault="00C96A6C" w:rsidP="00C96A6C">
            <w:pPr>
              <w:spacing w:line="336" w:lineRule="auto"/>
              <w:ind w:firstLine="480"/>
              <w:rPr>
                <w:bCs/>
                <w:sz w:val="24"/>
              </w:rPr>
            </w:pPr>
            <w:r w:rsidRPr="00C96A6C">
              <w:rPr>
                <w:rFonts w:hint="eastAsia"/>
                <w:bCs/>
                <w:sz w:val="24"/>
              </w:rPr>
              <w:t>你说，春天到底什么时候来？</w:t>
            </w:r>
          </w:p>
          <w:p w14:paraId="56F9E064" w14:textId="77777777" w:rsidR="00210A10" w:rsidRDefault="00C96A6C" w:rsidP="00C96A6C">
            <w:pPr>
              <w:spacing w:line="336" w:lineRule="auto"/>
              <w:ind w:firstLine="480"/>
              <w:rPr>
                <w:bCs/>
                <w:sz w:val="24"/>
              </w:rPr>
            </w:pPr>
            <w:r w:rsidRPr="00C96A6C">
              <w:rPr>
                <w:rFonts w:hint="eastAsia"/>
                <w:bCs/>
                <w:sz w:val="24"/>
              </w:rPr>
              <w:t>我告诉你，它正在等待你的枝条流淌，因为你是一个芳香四溢的钻石建筑，不知道它为什么会生长。</w:t>
            </w:r>
          </w:p>
          <w:p w14:paraId="4B224873" w14:textId="77777777" w:rsidR="00C96A6C" w:rsidRPr="001D300D" w:rsidRDefault="00C96A6C" w:rsidP="00C96A6C">
            <w:pPr>
              <w:spacing w:line="336" w:lineRule="auto"/>
              <w:ind w:firstLine="480"/>
              <w:rPr>
                <w:bCs/>
                <w:sz w:val="24"/>
              </w:rPr>
            </w:pPr>
          </w:p>
          <w:p w14:paraId="7D4241BC" w14:textId="77777777" w:rsidR="00765D35" w:rsidRPr="001D300D" w:rsidRDefault="001D300D" w:rsidP="0045011C">
            <w:pPr>
              <w:spacing w:line="336" w:lineRule="auto"/>
              <w:ind w:firstLineChars="200" w:firstLine="480"/>
              <w:rPr>
                <w:bCs/>
                <w:sz w:val="24"/>
              </w:rPr>
            </w:pPr>
            <w:r>
              <w:rPr>
                <w:rFonts w:hint="eastAsia"/>
                <w:bCs/>
                <w:sz w:val="24"/>
              </w:rPr>
              <w:t>3</w:t>
            </w:r>
            <w:r>
              <w:rPr>
                <w:rFonts w:hint="eastAsia"/>
                <w:bCs/>
                <w:sz w:val="24"/>
              </w:rPr>
              <w:t>）</w:t>
            </w:r>
            <w:r w:rsidR="0045011C">
              <w:rPr>
                <w:rFonts w:hint="eastAsia"/>
                <w:bCs/>
                <w:sz w:val="24"/>
              </w:rPr>
              <w:t>参考文献的查找比较繁琐</w:t>
            </w:r>
            <w:r>
              <w:rPr>
                <w:rFonts w:hint="eastAsia"/>
                <w:bCs/>
                <w:sz w:val="24"/>
              </w:rPr>
              <w:t>。</w:t>
            </w:r>
            <w:r w:rsidR="0045011C">
              <w:rPr>
                <w:rFonts w:hint="eastAsia"/>
                <w:bCs/>
                <w:sz w:val="24"/>
              </w:rPr>
              <w:t>有些资料易查找，但没有标明参考文献，</w:t>
            </w:r>
            <w:r w:rsidR="008355D5">
              <w:rPr>
                <w:rFonts w:hint="eastAsia"/>
                <w:bCs/>
                <w:sz w:val="24"/>
              </w:rPr>
              <w:t>自己进一步查找不是一件容易的事情。</w:t>
            </w:r>
          </w:p>
          <w:p w14:paraId="71E0C0F4" w14:textId="77777777" w:rsidR="00C804C2" w:rsidRDefault="00C804C2" w:rsidP="00C80C19">
            <w:pPr>
              <w:spacing w:line="336" w:lineRule="auto"/>
              <w:ind w:firstLine="480"/>
              <w:rPr>
                <w:b/>
                <w:bCs/>
                <w:sz w:val="24"/>
              </w:rPr>
            </w:pPr>
          </w:p>
          <w:p w14:paraId="565753FD" w14:textId="77777777" w:rsidR="00C804C2" w:rsidRDefault="00C80C19" w:rsidP="00382987">
            <w:pPr>
              <w:spacing w:line="336" w:lineRule="auto"/>
              <w:ind w:firstLine="480"/>
              <w:rPr>
                <w:bCs/>
                <w:sz w:val="24"/>
              </w:rPr>
            </w:pPr>
            <w:r w:rsidRPr="001A75A8">
              <w:rPr>
                <w:rFonts w:hint="eastAsia"/>
                <w:bCs/>
                <w:sz w:val="24"/>
              </w:rPr>
              <w:t xml:space="preserve"> 3.2</w:t>
            </w:r>
            <w:r w:rsidRPr="001A75A8">
              <w:rPr>
                <w:rFonts w:hint="eastAsia"/>
                <w:bCs/>
                <w:sz w:val="24"/>
              </w:rPr>
              <w:t>翻译策略</w:t>
            </w:r>
          </w:p>
          <w:p w14:paraId="6F3DFAC8" w14:textId="77777777" w:rsidR="00382987" w:rsidRPr="00382987" w:rsidRDefault="00382987" w:rsidP="00382987">
            <w:pPr>
              <w:spacing w:line="336" w:lineRule="auto"/>
              <w:ind w:firstLine="480"/>
              <w:rPr>
                <w:bCs/>
                <w:sz w:val="24"/>
              </w:rPr>
            </w:pPr>
          </w:p>
          <w:p w14:paraId="37CABDBF" w14:textId="77777777" w:rsidR="00EA270B" w:rsidRDefault="00F93AAB" w:rsidP="00C80C19">
            <w:pPr>
              <w:spacing w:line="336" w:lineRule="auto"/>
              <w:ind w:firstLine="480"/>
              <w:rPr>
                <w:bCs/>
                <w:sz w:val="24"/>
              </w:rPr>
            </w:pPr>
            <w:r>
              <w:rPr>
                <w:rFonts w:hint="eastAsia"/>
                <w:bCs/>
                <w:sz w:val="24"/>
              </w:rPr>
              <w:t>金融文本</w:t>
            </w:r>
            <w:r w:rsidR="002739F9">
              <w:rPr>
                <w:rFonts w:hint="eastAsia"/>
                <w:bCs/>
                <w:sz w:val="24"/>
              </w:rPr>
              <w:t>针对国家金融事件的报道</w:t>
            </w:r>
            <w:r w:rsidR="00C61D51">
              <w:rPr>
                <w:rFonts w:hint="eastAsia"/>
                <w:bCs/>
                <w:sz w:val="24"/>
              </w:rPr>
              <w:t>或者企业金融策略的探究。金融文本翻译的主要目的在于</w:t>
            </w:r>
            <w:proofErr w:type="gramStart"/>
            <w:r w:rsidR="00C61D51">
              <w:rPr>
                <w:rFonts w:hint="eastAsia"/>
                <w:bCs/>
                <w:sz w:val="24"/>
              </w:rPr>
              <w:t>让译语读者</w:t>
            </w:r>
            <w:proofErr w:type="gramEnd"/>
            <w:r w:rsidR="00C61D51">
              <w:rPr>
                <w:rFonts w:hint="eastAsia"/>
                <w:bCs/>
                <w:sz w:val="24"/>
              </w:rPr>
              <w:t>在最短的时间之内了解文章所表述的某一个金融现象或</w:t>
            </w:r>
            <w:r w:rsidR="00C61D51">
              <w:rPr>
                <w:rFonts w:hint="eastAsia"/>
                <w:bCs/>
                <w:sz w:val="24"/>
              </w:rPr>
              <w:lastRenderedPageBreak/>
              <w:t>金融策略。因此，金融英语文本属于信息性极强的文本类型。而根据目的论，此类文章在翻译时以向</w:t>
            </w:r>
            <w:proofErr w:type="gramStart"/>
            <w:r w:rsidR="00C61D51">
              <w:rPr>
                <w:rFonts w:hint="eastAsia"/>
                <w:bCs/>
                <w:sz w:val="24"/>
              </w:rPr>
              <w:t>译语读者即</w:t>
            </w:r>
            <w:proofErr w:type="gramEnd"/>
            <w:r w:rsidR="00C61D51">
              <w:rPr>
                <w:rFonts w:hint="eastAsia"/>
                <w:bCs/>
                <w:sz w:val="24"/>
              </w:rPr>
              <w:t>对金融英语感兴趣的普通大众传达内容为主要目的，</w:t>
            </w:r>
            <w:r w:rsidR="00A4115B">
              <w:rPr>
                <w:rFonts w:hint="eastAsia"/>
                <w:bCs/>
                <w:sz w:val="24"/>
              </w:rPr>
              <w:t>因此在翻译时既要确保对原文信息的准确传递，又要易于理解，避免过于晦涩的表达。</w:t>
            </w:r>
          </w:p>
          <w:p w14:paraId="77DE2239" w14:textId="77777777" w:rsidR="00C86F6B" w:rsidRDefault="00082684" w:rsidP="00C80C19">
            <w:pPr>
              <w:spacing w:line="336" w:lineRule="auto"/>
              <w:ind w:firstLine="480"/>
              <w:rPr>
                <w:rFonts w:ascii="宋体" w:hAnsi="宋体"/>
                <w:sz w:val="24"/>
              </w:rPr>
            </w:pPr>
            <w:r>
              <w:rPr>
                <w:rFonts w:hint="eastAsia"/>
                <w:bCs/>
                <w:sz w:val="24"/>
              </w:rPr>
              <w:t>然而</w:t>
            </w:r>
            <w:r w:rsidR="0058041C">
              <w:rPr>
                <w:rFonts w:hint="eastAsia"/>
                <w:bCs/>
                <w:sz w:val="24"/>
              </w:rPr>
              <w:t>，由</w:t>
            </w:r>
            <w:r w:rsidR="00766E80">
              <w:rPr>
                <w:rFonts w:ascii="宋体" w:hAnsi="宋体" w:hint="eastAsia"/>
                <w:sz w:val="24"/>
              </w:rPr>
              <w:t>于这篇文章</w:t>
            </w:r>
            <w:r w:rsidR="0058041C">
              <w:rPr>
                <w:rFonts w:ascii="宋体" w:hAnsi="宋体" w:hint="eastAsia"/>
                <w:sz w:val="24"/>
              </w:rPr>
              <w:t>有大量的专有名词。很多内容</w:t>
            </w:r>
            <w:r w:rsidR="00A352BE">
              <w:rPr>
                <w:rFonts w:ascii="宋体" w:hAnsi="宋体" w:hint="eastAsia"/>
                <w:sz w:val="24"/>
              </w:rPr>
              <w:t>又</w:t>
            </w:r>
            <w:r w:rsidR="0058041C">
              <w:rPr>
                <w:rFonts w:ascii="宋体" w:hAnsi="宋体" w:hint="eastAsia"/>
                <w:sz w:val="24"/>
              </w:rPr>
              <w:t>不能像</w:t>
            </w:r>
            <w:r w:rsidR="00A352BE">
              <w:rPr>
                <w:rFonts w:ascii="宋体" w:hAnsi="宋体" w:hint="eastAsia"/>
                <w:sz w:val="24"/>
              </w:rPr>
              <w:t>一般类文学文体可以按照译者的接受程度对</w:t>
            </w:r>
            <w:r w:rsidR="0058041C">
              <w:rPr>
                <w:rFonts w:ascii="宋体" w:hAnsi="宋体" w:hint="eastAsia"/>
                <w:sz w:val="24"/>
              </w:rPr>
              <w:t>译文</w:t>
            </w:r>
            <w:r w:rsidR="00A352BE">
              <w:rPr>
                <w:rFonts w:ascii="宋体" w:hAnsi="宋体" w:hint="eastAsia"/>
                <w:sz w:val="24"/>
              </w:rPr>
              <w:t>进行</w:t>
            </w:r>
            <w:r w:rsidR="0058041C">
              <w:rPr>
                <w:rFonts w:ascii="宋体" w:hAnsi="宋体" w:hint="eastAsia"/>
                <w:sz w:val="24"/>
              </w:rPr>
              <w:t>简单或复杂化的修饰。</w:t>
            </w:r>
            <w:r w:rsidR="005E3830">
              <w:rPr>
                <w:rFonts w:ascii="宋体" w:hAnsi="宋体" w:hint="eastAsia"/>
                <w:sz w:val="24"/>
              </w:rPr>
              <w:t>因此，</w:t>
            </w:r>
            <w:r w:rsidR="005875C3">
              <w:rPr>
                <w:rFonts w:ascii="宋体" w:hAnsi="宋体" w:hint="eastAsia"/>
                <w:sz w:val="24"/>
              </w:rPr>
              <w:t>本文主要采用异化的翻译策略。翻译内容大多数时候由原文作者取向，以求准确的传达金融信息。</w:t>
            </w:r>
            <w:r w:rsidR="0064548E">
              <w:rPr>
                <w:rFonts w:ascii="宋体" w:hAnsi="宋体" w:hint="eastAsia"/>
                <w:sz w:val="24"/>
              </w:rPr>
              <w:t>只有少数形容词或者句子可以采用归化的翻译策略</w:t>
            </w:r>
            <w:r w:rsidR="005875C3">
              <w:rPr>
                <w:rFonts w:ascii="宋体" w:hAnsi="宋体" w:hint="eastAsia"/>
                <w:sz w:val="24"/>
              </w:rPr>
              <w:t>，以促进中国读者的理解。</w:t>
            </w:r>
          </w:p>
          <w:p w14:paraId="1FD3DCBF" w14:textId="77777777" w:rsidR="00752D0E" w:rsidRPr="00752D0E" w:rsidRDefault="00752D0E" w:rsidP="00752D0E">
            <w:pPr>
              <w:spacing w:line="336" w:lineRule="auto"/>
              <w:ind w:firstLine="480"/>
              <w:rPr>
                <w:bCs/>
                <w:sz w:val="24"/>
              </w:rPr>
            </w:pPr>
            <w:r w:rsidRPr="00752D0E">
              <w:rPr>
                <w:rFonts w:hint="eastAsia"/>
                <w:bCs/>
                <w:sz w:val="24"/>
              </w:rPr>
              <w:t>归化和异化这对翻译术语是由美国著名翻译理论学家劳伦斯韦努蒂（</w:t>
            </w:r>
            <w:r w:rsidRPr="00752D0E">
              <w:rPr>
                <w:rFonts w:hint="eastAsia"/>
                <w:bCs/>
                <w:sz w:val="24"/>
              </w:rPr>
              <w:t>Lawrence Venuti</w:t>
            </w:r>
            <w:r w:rsidRPr="00752D0E">
              <w:rPr>
                <w:rFonts w:hint="eastAsia"/>
                <w:bCs/>
                <w:sz w:val="24"/>
              </w:rPr>
              <w:t>）于</w:t>
            </w:r>
            <w:r w:rsidRPr="00752D0E">
              <w:rPr>
                <w:rFonts w:hint="eastAsia"/>
                <w:bCs/>
                <w:sz w:val="24"/>
              </w:rPr>
              <w:t>1995</w:t>
            </w:r>
            <w:r w:rsidRPr="00752D0E">
              <w:rPr>
                <w:rFonts w:hint="eastAsia"/>
                <w:bCs/>
                <w:sz w:val="24"/>
              </w:rPr>
              <w:t>年在《译者的隐身》中提出来的。</w:t>
            </w:r>
          </w:p>
          <w:p w14:paraId="1DC83E91" w14:textId="77777777" w:rsidR="00752D0E" w:rsidRDefault="00752D0E" w:rsidP="00752D0E">
            <w:pPr>
              <w:spacing w:line="336" w:lineRule="auto"/>
              <w:ind w:firstLine="480"/>
              <w:rPr>
                <w:bCs/>
                <w:sz w:val="24"/>
              </w:rPr>
            </w:pPr>
            <w:r w:rsidRPr="00752D0E">
              <w:rPr>
                <w:rFonts w:hint="eastAsia"/>
                <w:bCs/>
                <w:sz w:val="24"/>
              </w:rPr>
              <w:t>作为两种翻译策略，归化和异化是对立统一，相辅相成的，绝对的归化和绝对的异化都是不存在的。在广告翻译实践中译者应根据具体的广告语言特点、广告的目的、</w:t>
            </w:r>
            <w:proofErr w:type="gramStart"/>
            <w:r w:rsidRPr="00752D0E">
              <w:rPr>
                <w:rFonts w:hint="eastAsia"/>
                <w:bCs/>
                <w:sz w:val="24"/>
              </w:rPr>
              <w:t>源语和</w:t>
            </w:r>
            <w:proofErr w:type="gramEnd"/>
            <w:r w:rsidRPr="00752D0E">
              <w:rPr>
                <w:rFonts w:hint="eastAsia"/>
                <w:bCs/>
                <w:sz w:val="24"/>
              </w:rPr>
              <w:t>目的</w:t>
            </w:r>
            <w:proofErr w:type="gramStart"/>
            <w:r w:rsidRPr="00752D0E">
              <w:rPr>
                <w:rFonts w:hint="eastAsia"/>
                <w:bCs/>
                <w:sz w:val="24"/>
              </w:rPr>
              <w:t>语语</w:t>
            </w:r>
            <w:proofErr w:type="gramEnd"/>
            <w:r w:rsidRPr="00752D0E">
              <w:rPr>
                <w:rFonts w:hint="eastAsia"/>
                <w:bCs/>
                <w:sz w:val="24"/>
              </w:rPr>
              <w:t>言特点、民族文化等恰当运用两种策略，已达到具体的、动态的统一。</w:t>
            </w:r>
          </w:p>
          <w:p w14:paraId="2614F67A" w14:textId="77777777" w:rsidR="00C804C2" w:rsidRPr="00752D0E" w:rsidRDefault="00C804C2" w:rsidP="00752D0E">
            <w:pPr>
              <w:spacing w:line="336" w:lineRule="auto"/>
              <w:ind w:firstLine="480"/>
              <w:rPr>
                <w:bCs/>
                <w:sz w:val="24"/>
              </w:rPr>
            </w:pPr>
          </w:p>
          <w:p w14:paraId="0D4069D6" w14:textId="77777777" w:rsidR="00C804C2" w:rsidRPr="00382987" w:rsidRDefault="00C80C19" w:rsidP="00382987">
            <w:pPr>
              <w:spacing w:line="336" w:lineRule="auto"/>
              <w:ind w:firstLineChars="200" w:firstLine="480"/>
              <w:rPr>
                <w:bCs/>
                <w:sz w:val="24"/>
              </w:rPr>
            </w:pPr>
            <w:r w:rsidRPr="00382987">
              <w:rPr>
                <w:rFonts w:hint="eastAsia"/>
                <w:bCs/>
                <w:sz w:val="24"/>
              </w:rPr>
              <w:t>3.2.1</w:t>
            </w:r>
            <w:r w:rsidRPr="00382987">
              <w:rPr>
                <w:rFonts w:hint="eastAsia"/>
                <w:bCs/>
                <w:sz w:val="24"/>
              </w:rPr>
              <w:t>异化翻译</w:t>
            </w:r>
            <w:r w:rsidR="00C1135A" w:rsidRPr="00382987">
              <w:rPr>
                <w:rFonts w:hint="eastAsia"/>
                <w:bCs/>
                <w:sz w:val="24"/>
              </w:rPr>
              <w:t>法（</w:t>
            </w:r>
            <w:r w:rsidR="00C1135A" w:rsidRPr="00382987">
              <w:rPr>
                <w:color w:val="333333"/>
                <w:sz w:val="24"/>
                <w:shd w:val="clear" w:color="auto" w:fill="FFFFFF"/>
              </w:rPr>
              <w:t>Foreignizing Translation</w:t>
            </w:r>
            <w:r w:rsidR="00C1135A" w:rsidRPr="00382987">
              <w:rPr>
                <w:rFonts w:hint="eastAsia"/>
                <w:bCs/>
                <w:sz w:val="24"/>
              </w:rPr>
              <w:t>）</w:t>
            </w:r>
          </w:p>
          <w:p w14:paraId="7B28DD1A" w14:textId="77777777" w:rsidR="002F45F1" w:rsidRDefault="00752D0E" w:rsidP="002F45F1">
            <w:pPr>
              <w:spacing w:line="336" w:lineRule="auto"/>
              <w:ind w:firstLineChars="200" w:firstLine="480"/>
              <w:rPr>
                <w:rFonts w:ascii="宋体" w:hAnsi="宋体"/>
                <w:sz w:val="24"/>
              </w:rPr>
            </w:pPr>
            <w:r w:rsidRPr="00752D0E">
              <w:rPr>
                <w:rFonts w:ascii="宋体" w:hAnsi="宋体" w:hint="eastAsia"/>
                <w:sz w:val="24"/>
              </w:rPr>
              <w:t>异化翻译法故意使译文冲破目的语常规，保留原文中的异国情调。</w:t>
            </w:r>
            <w:r w:rsidRPr="00C971B2">
              <w:rPr>
                <w:sz w:val="24"/>
              </w:rPr>
              <w:t>Venuti</w:t>
            </w:r>
            <w:r w:rsidRPr="00752D0E">
              <w:rPr>
                <w:rFonts w:ascii="宋体" w:hAnsi="宋体" w:hint="eastAsia"/>
                <w:sz w:val="24"/>
              </w:rPr>
              <w:t>把异化翻译法归因于十九世纪德意志神学家、哲学家</w:t>
            </w:r>
            <w:r w:rsidRPr="00C971B2">
              <w:rPr>
                <w:sz w:val="24"/>
              </w:rPr>
              <w:t>Friedrich Schleiermacher</w:t>
            </w:r>
            <w:r w:rsidRPr="00752D0E">
              <w:rPr>
                <w:rFonts w:ascii="宋体" w:hAnsi="宋体" w:hint="eastAsia"/>
                <w:sz w:val="24"/>
              </w:rPr>
              <w:t>的翻译论说“译者尽量不惊动原作者，让读者向他靠近”</w:t>
            </w:r>
            <w:r w:rsidR="008B68FA">
              <w:rPr>
                <w:rFonts w:ascii="宋体" w:hAnsi="宋体" w:hint="eastAsia"/>
                <w:sz w:val="24"/>
              </w:rPr>
              <w:t>。</w:t>
            </w:r>
            <w:r w:rsidR="008B68FA" w:rsidRPr="008B68FA">
              <w:rPr>
                <w:rFonts w:ascii="宋体" w:hAnsi="宋体" w:hint="eastAsia"/>
                <w:sz w:val="24"/>
              </w:rPr>
              <w:t>在翻译上就是迁就外来文化的语言特点，吸纳外语表达方式，要求译者向作者靠拢，采取相应于作者所使用</w:t>
            </w:r>
            <w:proofErr w:type="gramStart"/>
            <w:r w:rsidR="008B68FA" w:rsidRPr="008B68FA">
              <w:rPr>
                <w:rFonts w:ascii="宋体" w:hAnsi="宋体" w:hint="eastAsia"/>
                <w:sz w:val="24"/>
              </w:rPr>
              <w:t>的源语表达方式</w:t>
            </w:r>
            <w:proofErr w:type="gramEnd"/>
            <w:r w:rsidR="008B68FA" w:rsidRPr="008B68FA">
              <w:rPr>
                <w:rFonts w:ascii="宋体" w:hAnsi="宋体" w:hint="eastAsia"/>
                <w:sz w:val="24"/>
              </w:rPr>
              <w:t>，来传达原文的内容，</w:t>
            </w:r>
            <w:proofErr w:type="gramStart"/>
            <w:r w:rsidR="008B68FA" w:rsidRPr="008B68FA">
              <w:rPr>
                <w:rFonts w:ascii="宋体" w:hAnsi="宋体" w:hint="eastAsia"/>
                <w:sz w:val="24"/>
              </w:rPr>
              <w:t>即以源语</w:t>
            </w:r>
            <w:proofErr w:type="gramEnd"/>
            <w:r w:rsidR="008B68FA" w:rsidRPr="008B68FA">
              <w:rPr>
                <w:rFonts w:ascii="宋体" w:hAnsi="宋体" w:hint="eastAsia"/>
                <w:sz w:val="24"/>
              </w:rPr>
              <w:t>文化为归宿。</w:t>
            </w:r>
            <w:r w:rsidRPr="00752D0E">
              <w:rPr>
                <w:rFonts w:ascii="宋体" w:hAnsi="宋体" w:hint="eastAsia"/>
                <w:sz w:val="24"/>
              </w:rPr>
              <w:t>具体说来，异化翻译法包括以下特点：</w:t>
            </w:r>
          </w:p>
          <w:p w14:paraId="69B72EA5" w14:textId="77777777" w:rsidR="002F45F1" w:rsidRDefault="00752D0E" w:rsidP="002F45F1">
            <w:pPr>
              <w:spacing w:line="336" w:lineRule="auto"/>
              <w:ind w:firstLineChars="200" w:firstLine="480"/>
              <w:rPr>
                <w:rFonts w:ascii="宋体" w:hAnsi="宋体"/>
                <w:sz w:val="24"/>
              </w:rPr>
            </w:pPr>
            <w:r w:rsidRPr="00752D0E">
              <w:rPr>
                <w:rFonts w:ascii="宋体" w:hAnsi="宋体" w:hint="eastAsia"/>
                <w:sz w:val="24"/>
              </w:rPr>
              <w:t>（1）不完全遵循目的</w:t>
            </w:r>
            <w:proofErr w:type="gramStart"/>
            <w:r w:rsidRPr="00752D0E">
              <w:rPr>
                <w:rFonts w:ascii="宋体" w:hAnsi="宋体" w:hint="eastAsia"/>
                <w:sz w:val="24"/>
              </w:rPr>
              <w:t>语语言</w:t>
            </w:r>
            <w:proofErr w:type="gramEnd"/>
            <w:r w:rsidRPr="00752D0E">
              <w:rPr>
                <w:rFonts w:ascii="宋体" w:hAnsi="宋体" w:hint="eastAsia"/>
                <w:sz w:val="24"/>
              </w:rPr>
              <w:t>与语篇规范；</w:t>
            </w:r>
          </w:p>
          <w:p w14:paraId="3385680D" w14:textId="77777777" w:rsidR="002F45F1" w:rsidRDefault="00752D0E" w:rsidP="002F45F1">
            <w:pPr>
              <w:spacing w:line="336" w:lineRule="auto"/>
              <w:ind w:firstLineChars="200" w:firstLine="480"/>
              <w:rPr>
                <w:rFonts w:ascii="宋体" w:hAnsi="宋体"/>
                <w:sz w:val="24"/>
              </w:rPr>
            </w:pPr>
            <w:r w:rsidRPr="00752D0E">
              <w:rPr>
                <w:rFonts w:ascii="宋体" w:hAnsi="宋体" w:hint="eastAsia"/>
                <w:sz w:val="24"/>
              </w:rPr>
              <w:t>（2）在适当的时候选择不通顺、艰涩难懂的文体；</w:t>
            </w:r>
          </w:p>
          <w:p w14:paraId="1FF59B15" w14:textId="77777777" w:rsidR="002F45F1" w:rsidRDefault="00752D0E" w:rsidP="002F45F1">
            <w:pPr>
              <w:spacing w:line="336" w:lineRule="auto"/>
              <w:ind w:firstLineChars="200" w:firstLine="480"/>
              <w:rPr>
                <w:rFonts w:ascii="宋体" w:hAnsi="宋体"/>
                <w:sz w:val="24"/>
              </w:rPr>
            </w:pPr>
            <w:r w:rsidRPr="00752D0E">
              <w:rPr>
                <w:rFonts w:ascii="宋体" w:hAnsi="宋体" w:hint="eastAsia"/>
                <w:sz w:val="24"/>
              </w:rPr>
              <w:t>（3）有意保留源语中的</w:t>
            </w:r>
            <w:proofErr w:type="gramStart"/>
            <w:r w:rsidRPr="00752D0E">
              <w:rPr>
                <w:rFonts w:ascii="宋体" w:hAnsi="宋体" w:hint="eastAsia"/>
                <w:sz w:val="24"/>
              </w:rPr>
              <w:t>实观材料</w:t>
            </w:r>
            <w:proofErr w:type="gramEnd"/>
            <w:r w:rsidRPr="00752D0E">
              <w:rPr>
                <w:rFonts w:ascii="宋体" w:hAnsi="宋体" w:hint="eastAsia"/>
                <w:sz w:val="24"/>
              </w:rPr>
              <w:t>或采用目的语中的古词语；</w:t>
            </w:r>
          </w:p>
          <w:p w14:paraId="2C4B3EBC" w14:textId="77777777" w:rsidR="00026CEB" w:rsidRDefault="00752D0E" w:rsidP="002F45F1">
            <w:pPr>
              <w:spacing w:line="336" w:lineRule="auto"/>
              <w:ind w:firstLineChars="200" w:firstLine="480"/>
              <w:rPr>
                <w:rFonts w:ascii="宋体" w:hAnsi="宋体"/>
                <w:sz w:val="24"/>
              </w:rPr>
            </w:pPr>
            <w:r w:rsidRPr="00752D0E">
              <w:rPr>
                <w:rFonts w:ascii="宋体" w:hAnsi="宋体" w:hint="eastAsia"/>
                <w:sz w:val="24"/>
              </w:rPr>
              <w:t>（4）目的是为目的</w:t>
            </w:r>
            <w:proofErr w:type="gramStart"/>
            <w:r w:rsidRPr="00752D0E">
              <w:rPr>
                <w:rFonts w:ascii="宋体" w:hAnsi="宋体" w:hint="eastAsia"/>
                <w:sz w:val="24"/>
              </w:rPr>
              <w:t>语读者</w:t>
            </w:r>
            <w:proofErr w:type="gramEnd"/>
            <w:r w:rsidRPr="00752D0E">
              <w:rPr>
                <w:rFonts w:ascii="宋体" w:hAnsi="宋体" w:hint="eastAsia"/>
                <w:sz w:val="24"/>
              </w:rPr>
              <w:t>提供一次“前所未有的阅读经验”（1995：20）。</w:t>
            </w:r>
          </w:p>
          <w:p w14:paraId="5DB27E6C" w14:textId="77777777" w:rsidR="00CC297A" w:rsidRDefault="00CC297A" w:rsidP="002C2F4C">
            <w:pPr>
              <w:pStyle w:val="aa"/>
              <w:spacing w:line="360" w:lineRule="auto"/>
              <w:ind w:left="360" w:firstLineChars="0" w:firstLine="0"/>
              <w:rPr>
                <w:bCs/>
                <w:sz w:val="24"/>
              </w:rPr>
            </w:pPr>
            <w:r>
              <w:rPr>
                <w:rFonts w:ascii="宋体" w:hAnsi="宋体"/>
                <w:sz w:val="24"/>
              </w:rPr>
              <w:t>文章中将会用到异化翻译策略中的</w:t>
            </w:r>
            <w:r w:rsidRPr="00C67441">
              <w:rPr>
                <w:rFonts w:hint="eastAsia"/>
                <w:bCs/>
                <w:sz w:val="24"/>
              </w:rPr>
              <w:t>零翻译，音译</w:t>
            </w:r>
            <w:r w:rsidR="008E7BEA" w:rsidRPr="00C67441">
              <w:rPr>
                <w:rFonts w:hint="eastAsia"/>
                <w:bCs/>
                <w:sz w:val="24"/>
              </w:rPr>
              <w:t>及</w:t>
            </w:r>
            <w:r w:rsidR="00411915">
              <w:rPr>
                <w:rFonts w:hint="eastAsia"/>
                <w:bCs/>
                <w:sz w:val="24"/>
              </w:rPr>
              <w:t>直</w:t>
            </w:r>
            <w:r w:rsidRPr="00C67441">
              <w:rPr>
                <w:rFonts w:hint="eastAsia"/>
                <w:bCs/>
                <w:sz w:val="24"/>
              </w:rPr>
              <w:t>译</w:t>
            </w:r>
            <w:r w:rsidR="008E7BEA" w:rsidRPr="00C67441">
              <w:rPr>
                <w:rFonts w:hint="eastAsia"/>
                <w:bCs/>
                <w:sz w:val="24"/>
              </w:rPr>
              <w:t>的翻译</w:t>
            </w:r>
            <w:r w:rsidRPr="00C67441">
              <w:rPr>
                <w:rFonts w:hint="eastAsia"/>
                <w:bCs/>
                <w:sz w:val="24"/>
              </w:rPr>
              <w:t>方法</w:t>
            </w:r>
            <w:r w:rsidR="002C2F4C">
              <w:rPr>
                <w:rFonts w:hint="eastAsia"/>
                <w:bCs/>
                <w:sz w:val="24"/>
              </w:rPr>
              <w:t>。</w:t>
            </w:r>
          </w:p>
          <w:p w14:paraId="23A8E40E" w14:textId="77777777" w:rsidR="00C804C2" w:rsidRDefault="00C804C2" w:rsidP="002C2F4C">
            <w:pPr>
              <w:pStyle w:val="aa"/>
              <w:spacing w:line="360" w:lineRule="auto"/>
              <w:ind w:left="360" w:firstLineChars="0" w:firstLine="0"/>
              <w:rPr>
                <w:bCs/>
                <w:sz w:val="24"/>
              </w:rPr>
            </w:pPr>
          </w:p>
          <w:p w14:paraId="2141B95D" w14:textId="77777777" w:rsidR="00C804C2" w:rsidRPr="00F6136A" w:rsidRDefault="00D4404F" w:rsidP="00F6136A">
            <w:pPr>
              <w:pStyle w:val="aa"/>
              <w:spacing w:line="360" w:lineRule="auto"/>
              <w:ind w:left="360" w:firstLineChars="0" w:firstLine="0"/>
              <w:rPr>
                <w:bCs/>
                <w:sz w:val="24"/>
              </w:rPr>
            </w:pPr>
            <w:r>
              <w:rPr>
                <w:rFonts w:hint="eastAsia"/>
                <w:bCs/>
                <w:sz w:val="24"/>
              </w:rPr>
              <w:t>3.2.2</w:t>
            </w:r>
            <w:r>
              <w:rPr>
                <w:rFonts w:hint="eastAsia"/>
                <w:bCs/>
                <w:sz w:val="24"/>
              </w:rPr>
              <w:t>归化翻译法（</w:t>
            </w:r>
            <w:r w:rsidRPr="00D4404F">
              <w:rPr>
                <w:bCs/>
                <w:sz w:val="24"/>
              </w:rPr>
              <w:t>Domesticating Translation</w:t>
            </w:r>
            <w:r>
              <w:rPr>
                <w:rFonts w:hint="eastAsia"/>
                <w:bCs/>
                <w:sz w:val="24"/>
              </w:rPr>
              <w:t>）</w:t>
            </w:r>
          </w:p>
          <w:p w14:paraId="7170FB2D" w14:textId="77777777" w:rsidR="00B02B90" w:rsidRDefault="00C971B2" w:rsidP="00023CF7">
            <w:pPr>
              <w:spacing w:line="360" w:lineRule="auto"/>
              <w:ind w:firstLineChars="200" w:firstLine="480"/>
              <w:rPr>
                <w:rFonts w:ascii="宋体" w:hAnsi="宋体"/>
                <w:sz w:val="24"/>
              </w:rPr>
            </w:pPr>
            <w:r w:rsidRPr="00023CF7">
              <w:rPr>
                <w:rFonts w:hint="eastAsia"/>
                <w:bCs/>
                <w:sz w:val="24"/>
              </w:rPr>
              <w:t>归化翻译法旨在尽量减少译文中的异国情调，为目的</w:t>
            </w:r>
            <w:proofErr w:type="gramStart"/>
            <w:r w:rsidRPr="00023CF7">
              <w:rPr>
                <w:rFonts w:hint="eastAsia"/>
                <w:bCs/>
                <w:sz w:val="24"/>
              </w:rPr>
              <w:t>语读者</w:t>
            </w:r>
            <w:proofErr w:type="gramEnd"/>
            <w:r w:rsidRPr="00023CF7">
              <w:rPr>
                <w:rFonts w:hint="eastAsia"/>
                <w:bCs/>
                <w:sz w:val="24"/>
              </w:rPr>
              <w:t>提供一种自然流畅的译文。</w:t>
            </w:r>
            <w:r w:rsidRPr="00023CF7">
              <w:rPr>
                <w:rFonts w:hint="eastAsia"/>
                <w:bCs/>
                <w:sz w:val="24"/>
              </w:rPr>
              <w:t xml:space="preserve">Venuti </w:t>
            </w:r>
            <w:r w:rsidRPr="00023CF7">
              <w:rPr>
                <w:rFonts w:hint="eastAsia"/>
                <w:bCs/>
                <w:sz w:val="24"/>
              </w:rPr>
              <w:t>认为，归化法源于这一著名翻译论说，</w:t>
            </w:r>
            <w:proofErr w:type="gramStart"/>
            <w:r w:rsidRPr="00023CF7">
              <w:rPr>
                <w:rFonts w:hint="eastAsia"/>
                <w:bCs/>
                <w:sz w:val="24"/>
              </w:rPr>
              <w:t>“</w:t>
            </w:r>
            <w:proofErr w:type="gramEnd"/>
            <w:r w:rsidRPr="00023CF7">
              <w:rPr>
                <w:rFonts w:hint="eastAsia"/>
                <w:bCs/>
                <w:sz w:val="24"/>
              </w:rPr>
              <w:t>尽量不干扰读者，</w:t>
            </w:r>
            <w:r w:rsidRPr="00023CF7">
              <w:rPr>
                <w:rFonts w:hint="eastAsia"/>
                <w:bCs/>
                <w:sz w:val="24"/>
              </w:rPr>
              <w:t xml:space="preserve"> </w:t>
            </w:r>
            <w:r w:rsidRPr="00023CF7">
              <w:rPr>
                <w:rFonts w:hint="eastAsia"/>
                <w:bCs/>
                <w:sz w:val="24"/>
              </w:rPr>
              <w:t>然而，对</w:t>
            </w:r>
            <w:r w:rsidRPr="00023CF7">
              <w:rPr>
                <w:rFonts w:hint="eastAsia"/>
                <w:bCs/>
                <w:sz w:val="24"/>
              </w:rPr>
              <w:t>Venuti</w:t>
            </w:r>
            <w:r w:rsidRPr="00023CF7">
              <w:rPr>
                <w:rFonts w:hint="eastAsia"/>
                <w:bCs/>
                <w:sz w:val="24"/>
              </w:rPr>
              <w:t>来说，归化法带有贬义，因为归化法实际上体现了主导文化社会中常见的</w:t>
            </w:r>
            <w:r w:rsidRPr="00023CF7">
              <w:rPr>
                <w:rFonts w:hint="eastAsia"/>
                <w:bCs/>
                <w:sz w:val="24"/>
              </w:rPr>
              <w:lastRenderedPageBreak/>
              <w:t>政策，即“盲目自大地使用单语，把外来文化拒于门外”。</w:t>
            </w:r>
            <w:r w:rsidR="00AA2781" w:rsidRPr="00023CF7">
              <w:rPr>
                <w:rFonts w:ascii="宋体" w:hAnsi="宋体" w:hint="eastAsia"/>
                <w:sz w:val="24"/>
              </w:rPr>
              <w:t>归化翻译要求译者</w:t>
            </w:r>
            <w:proofErr w:type="gramStart"/>
            <w:r w:rsidR="00AA2781" w:rsidRPr="00023CF7">
              <w:rPr>
                <w:rFonts w:ascii="宋体" w:hAnsi="宋体" w:hint="eastAsia"/>
                <w:sz w:val="24"/>
              </w:rPr>
              <w:t>要把源语本土化</w:t>
            </w:r>
            <w:proofErr w:type="gramEnd"/>
            <w:r w:rsidR="00AA2781" w:rsidRPr="00023CF7">
              <w:rPr>
                <w:rFonts w:ascii="宋体" w:hAnsi="宋体" w:hint="eastAsia"/>
                <w:sz w:val="24"/>
              </w:rPr>
              <w:t>，以目标语或译文读者为归宿，采取目标语读者所习惯的表达方式来传达原文的内容。归化翻译有助于读者更好地理解译文，增强译文的可读性和欣赏性。</w:t>
            </w:r>
          </w:p>
          <w:p w14:paraId="1660D7C0" w14:textId="77777777" w:rsidR="004949FC" w:rsidRDefault="007E3F1C" w:rsidP="007E3F1C">
            <w:pPr>
              <w:spacing w:line="360" w:lineRule="auto"/>
              <w:rPr>
                <w:rFonts w:ascii="宋体" w:hAnsi="宋体"/>
                <w:sz w:val="24"/>
              </w:rPr>
            </w:pPr>
            <w:r w:rsidRPr="007E3F1C">
              <w:rPr>
                <w:rFonts w:ascii="宋体" w:hAnsi="宋体" w:hint="eastAsia"/>
                <w:sz w:val="24"/>
              </w:rPr>
              <w:t>归化翻译法通常包含以下几个步骤：</w:t>
            </w:r>
          </w:p>
          <w:p w14:paraId="1C419188" w14:textId="77777777" w:rsidR="004949FC" w:rsidRDefault="007E3F1C" w:rsidP="004949FC">
            <w:pPr>
              <w:spacing w:line="360" w:lineRule="auto"/>
              <w:ind w:firstLineChars="200" w:firstLine="480"/>
              <w:rPr>
                <w:rFonts w:ascii="宋体" w:hAnsi="宋体"/>
                <w:sz w:val="24"/>
              </w:rPr>
            </w:pPr>
            <w:r w:rsidRPr="007E3F1C">
              <w:rPr>
                <w:rFonts w:ascii="宋体" w:hAnsi="宋体" w:hint="eastAsia"/>
                <w:sz w:val="24"/>
              </w:rPr>
              <w:t>（1）谨慎地选择适合于归化翻译的文本；</w:t>
            </w:r>
          </w:p>
          <w:p w14:paraId="1A78CB67" w14:textId="77777777" w:rsidR="004949FC" w:rsidRDefault="007E3F1C" w:rsidP="004949FC">
            <w:pPr>
              <w:spacing w:line="360" w:lineRule="auto"/>
              <w:ind w:firstLineChars="200" w:firstLine="480"/>
              <w:rPr>
                <w:rFonts w:ascii="宋体" w:hAnsi="宋体"/>
                <w:sz w:val="24"/>
              </w:rPr>
            </w:pPr>
            <w:r w:rsidRPr="007E3F1C">
              <w:rPr>
                <w:rFonts w:ascii="宋体" w:hAnsi="宋体" w:hint="eastAsia"/>
                <w:sz w:val="24"/>
              </w:rPr>
              <w:t>（2）有意识地采取一种自然流畅的目的语文体；</w:t>
            </w:r>
          </w:p>
          <w:p w14:paraId="271FDC5A" w14:textId="77777777" w:rsidR="004949FC" w:rsidRDefault="007E3F1C" w:rsidP="004949FC">
            <w:pPr>
              <w:spacing w:line="360" w:lineRule="auto"/>
              <w:ind w:firstLineChars="200" w:firstLine="480"/>
              <w:rPr>
                <w:rFonts w:ascii="宋体" w:hAnsi="宋体"/>
                <w:sz w:val="24"/>
              </w:rPr>
            </w:pPr>
            <w:r w:rsidRPr="007E3F1C">
              <w:rPr>
                <w:rFonts w:ascii="宋体" w:hAnsi="宋体" w:hint="eastAsia"/>
                <w:sz w:val="24"/>
              </w:rPr>
              <w:t>（3）把译文调整</w:t>
            </w:r>
            <w:proofErr w:type="gramStart"/>
            <w:r w:rsidRPr="007E3F1C">
              <w:rPr>
                <w:rFonts w:ascii="宋体" w:hAnsi="宋体" w:hint="eastAsia"/>
                <w:sz w:val="24"/>
              </w:rPr>
              <w:t>成目的</w:t>
            </w:r>
            <w:proofErr w:type="gramEnd"/>
            <w:r w:rsidRPr="007E3F1C">
              <w:rPr>
                <w:rFonts w:ascii="宋体" w:hAnsi="宋体" w:hint="eastAsia"/>
                <w:sz w:val="24"/>
              </w:rPr>
              <w:t>语篇体裁；</w:t>
            </w:r>
          </w:p>
          <w:p w14:paraId="0C552970" w14:textId="77777777" w:rsidR="004949FC" w:rsidRDefault="007E3F1C" w:rsidP="004949FC">
            <w:pPr>
              <w:spacing w:line="360" w:lineRule="auto"/>
              <w:ind w:firstLineChars="200" w:firstLine="480"/>
              <w:rPr>
                <w:rFonts w:ascii="宋体" w:hAnsi="宋体"/>
                <w:sz w:val="24"/>
              </w:rPr>
            </w:pPr>
            <w:r w:rsidRPr="007E3F1C">
              <w:rPr>
                <w:rFonts w:ascii="宋体" w:hAnsi="宋体" w:hint="eastAsia"/>
                <w:sz w:val="24"/>
              </w:rPr>
              <w:t>（4）插入解释性资料；</w:t>
            </w:r>
          </w:p>
          <w:p w14:paraId="3A235EC4" w14:textId="77777777" w:rsidR="004949FC" w:rsidRDefault="007E3F1C" w:rsidP="004949FC">
            <w:pPr>
              <w:spacing w:line="360" w:lineRule="auto"/>
              <w:ind w:firstLineChars="200" w:firstLine="480"/>
              <w:rPr>
                <w:rFonts w:ascii="宋体" w:hAnsi="宋体"/>
                <w:sz w:val="24"/>
              </w:rPr>
            </w:pPr>
            <w:r w:rsidRPr="007E3F1C">
              <w:rPr>
                <w:rFonts w:ascii="宋体" w:hAnsi="宋体" w:hint="eastAsia"/>
                <w:sz w:val="24"/>
              </w:rPr>
              <w:t>（5）删去原文中</w:t>
            </w:r>
            <w:proofErr w:type="gramStart"/>
            <w:r w:rsidRPr="007E3F1C">
              <w:rPr>
                <w:rFonts w:ascii="宋体" w:hAnsi="宋体" w:hint="eastAsia"/>
                <w:sz w:val="24"/>
              </w:rPr>
              <w:t>的实观材料</w:t>
            </w:r>
            <w:proofErr w:type="gramEnd"/>
            <w:r w:rsidRPr="007E3F1C">
              <w:rPr>
                <w:rFonts w:ascii="宋体" w:hAnsi="宋体" w:hint="eastAsia"/>
                <w:sz w:val="24"/>
              </w:rPr>
              <w:t>；</w:t>
            </w:r>
          </w:p>
          <w:p w14:paraId="79F75E11" w14:textId="77777777" w:rsidR="007E3F1C" w:rsidRDefault="007E3F1C" w:rsidP="004949FC">
            <w:pPr>
              <w:spacing w:line="360" w:lineRule="auto"/>
              <w:ind w:firstLineChars="200" w:firstLine="480"/>
              <w:rPr>
                <w:rFonts w:ascii="宋体" w:hAnsi="宋体"/>
                <w:sz w:val="24"/>
              </w:rPr>
            </w:pPr>
            <w:r w:rsidRPr="007E3F1C">
              <w:rPr>
                <w:rFonts w:ascii="宋体" w:hAnsi="宋体" w:hint="eastAsia"/>
                <w:sz w:val="24"/>
              </w:rPr>
              <w:t>（6）调协译文和原文中的观念与特征。</w:t>
            </w:r>
          </w:p>
          <w:p w14:paraId="21E09C5A" w14:textId="77777777" w:rsidR="004949FC" w:rsidRPr="004949FC" w:rsidRDefault="008E7BEA" w:rsidP="007E3F1C">
            <w:pPr>
              <w:spacing w:line="360" w:lineRule="auto"/>
              <w:rPr>
                <w:bCs/>
                <w:sz w:val="24"/>
              </w:rPr>
            </w:pPr>
            <w:r>
              <w:rPr>
                <w:rFonts w:hint="eastAsia"/>
                <w:bCs/>
                <w:sz w:val="24"/>
              </w:rPr>
              <w:t xml:space="preserve"> </w:t>
            </w:r>
            <w:r w:rsidR="003153B7">
              <w:rPr>
                <w:rFonts w:hint="eastAsia"/>
                <w:bCs/>
                <w:sz w:val="24"/>
              </w:rPr>
              <w:t xml:space="preserve">   </w:t>
            </w:r>
            <w:commentRangeStart w:id="29"/>
            <w:r>
              <w:rPr>
                <w:rFonts w:hint="eastAsia"/>
                <w:bCs/>
                <w:sz w:val="24"/>
              </w:rPr>
              <w:t>本文中将会采用归化翻译策略中</w:t>
            </w:r>
            <w:r w:rsidRPr="00506BCE">
              <w:rPr>
                <w:rFonts w:hint="eastAsia"/>
                <w:bCs/>
                <w:sz w:val="24"/>
              </w:rPr>
              <w:t>的意译的翻译方</w:t>
            </w:r>
            <w:r>
              <w:rPr>
                <w:rFonts w:hint="eastAsia"/>
                <w:bCs/>
                <w:sz w:val="24"/>
              </w:rPr>
              <w:t>法</w:t>
            </w:r>
            <w:r w:rsidR="003153B7">
              <w:rPr>
                <w:rFonts w:hint="eastAsia"/>
                <w:bCs/>
                <w:sz w:val="24"/>
              </w:rPr>
              <w:t>。</w:t>
            </w:r>
            <w:commentRangeEnd w:id="29"/>
            <w:r w:rsidR="00943898">
              <w:rPr>
                <w:rStyle w:val="a9"/>
              </w:rPr>
              <w:commentReference w:id="29"/>
            </w:r>
          </w:p>
        </w:tc>
      </w:tr>
      <w:tr w:rsidR="00026CEB" w14:paraId="2014ED6D" w14:textId="77777777" w:rsidTr="009053A4">
        <w:trPr>
          <w:trHeight w:val="845"/>
        </w:trPr>
        <w:tc>
          <w:tcPr>
            <w:tcW w:w="8789" w:type="dxa"/>
            <w:gridSpan w:val="6"/>
          </w:tcPr>
          <w:p w14:paraId="29767C0D" w14:textId="77777777" w:rsidR="00026CEB" w:rsidRDefault="00026CEB" w:rsidP="009053A4">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4181CDC6" w14:textId="77777777" w:rsidR="00F6136A" w:rsidRPr="002C2715" w:rsidRDefault="000F7216" w:rsidP="002C2715">
            <w:pPr>
              <w:pStyle w:val="aa"/>
              <w:numPr>
                <w:ilvl w:val="0"/>
                <w:numId w:val="6"/>
              </w:numPr>
              <w:spacing w:line="360" w:lineRule="auto"/>
              <w:ind w:firstLineChars="0"/>
              <w:rPr>
                <w:bCs/>
                <w:sz w:val="24"/>
              </w:rPr>
            </w:pPr>
            <w:commentRangeStart w:id="30"/>
            <w:r w:rsidRPr="00506BCE">
              <w:rPr>
                <w:rFonts w:hint="eastAsia"/>
                <w:bCs/>
                <w:sz w:val="24"/>
              </w:rPr>
              <w:t>异化</w:t>
            </w:r>
            <w:proofErr w:type="gramStart"/>
            <w:r w:rsidRPr="00506BCE">
              <w:rPr>
                <w:rFonts w:hint="eastAsia"/>
                <w:bCs/>
                <w:sz w:val="24"/>
              </w:rPr>
              <w:t>策略策略</w:t>
            </w:r>
            <w:proofErr w:type="gramEnd"/>
            <w:r w:rsidRPr="00506BCE">
              <w:rPr>
                <w:rFonts w:hint="eastAsia"/>
                <w:bCs/>
                <w:sz w:val="24"/>
              </w:rPr>
              <w:t>下的翻译方法</w:t>
            </w:r>
            <w:commentRangeEnd w:id="30"/>
            <w:r w:rsidR="00943898">
              <w:rPr>
                <w:rStyle w:val="a9"/>
              </w:rPr>
              <w:commentReference w:id="30"/>
            </w:r>
          </w:p>
          <w:p w14:paraId="2BBFF09C" w14:textId="77777777" w:rsidR="00026CEB" w:rsidRPr="000F7216" w:rsidRDefault="000F7216" w:rsidP="000F7216">
            <w:pPr>
              <w:spacing w:line="360" w:lineRule="auto"/>
              <w:ind w:firstLineChars="200" w:firstLine="480"/>
              <w:rPr>
                <w:b/>
                <w:bCs/>
                <w:sz w:val="24"/>
              </w:rPr>
            </w:pPr>
            <w:r w:rsidRPr="000F7216">
              <w:rPr>
                <w:rFonts w:hint="eastAsia"/>
                <w:bCs/>
                <w:sz w:val="24"/>
              </w:rPr>
              <w:t>1.1</w:t>
            </w:r>
            <w:proofErr w:type="gramStart"/>
            <w:r w:rsidR="00026CEB" w:rsidRPr="000F7216">
              <w:rPr>
                <w:rFonts w:hint="eastAsia"/>
                <w:bCs/>
                <w:sz w:val="24"/>
              </w:rPr>
              <w:t>零</w:t>
            </w:r>
            <w:proofErr w:type="gramEnd"/>
            <w:r w:rsidR="00026CEB" w:rsidRPr="000F7216">
              <w:rPr>
                <w:rFonts w:hint="eastAsia"/>
                <w:bCs/>
                <w:sz w:val="24"/>
              </w:rPr>
              <w:t>翻译</w:t>
            </w:r>
            <w:r w:rsidR="00843091">
              <w:rPr>
                <w:rFonts w:hint="eastAsia"/>
                <w:bCs/>
                <w:sz w:val="24"/>
              </w:rPr>
              <w:t>（</w:t>
            </w:r>
            <w:r w:rsidR="00843091">
              <w:rPr>
                <w:rFonts w:hint="eastAsia"/>
                <w:bCs/>
                <w:sz w:val="24"/>
              </w:rPr>
              <w:t xml:space="preserve">Zero </w:t>
            </w:r>
            <w:proofErr w:type="spellStart"/>
            <w:r w:rsidR="00843091">
              <w:rPr>
                <w:rFonts w:hint="eastAsia"/>
                <w:bCs/>
                <w:sz w:val="24"/>
              </w:rPr>
              <w:t>Transaltion</w:t>
            </w:r>
            <w:proofErr w:type="spellEnd"/>
            <w:r w:rsidR="00843091">
              <w:rPr>
                <w:rFonts w:hint="eastAsia"/>
                <w:bCs/>
                <w:sz w:val="24"/>
              </w:rPr>
              <w:t>）</w:t>
            </w:r>
          </w:p>
          <w:p w14:paraId="7D7E55AD" w14:textId="77777777" w:rsidR="00026CEB" w:rsidRDefault="00843091" w:rsidP="009053A4">
            <w:pPr>
              <w:pStyle w:val="aa"/>
              <w:spacing w:line="360" w:lineRule="auto"/>
              <w:ind w:left="360" w:firstLineChars="0" w:firstLine="0"/>
              <w:rPr>
                <w:bCs/>
                <w:sz w:val="24"/>
              </w:rPr>
            </w:pPr>
            <w:r>
              <w:rPr>
                <w:rFonts w:hint="eastAsia"/>
                <w:bCs/>
                <w:sz w:val="24"/>
              </w:rPr>
              <w:t>“</w:t>
            </w:r>
            <w:r w:rsidRPr="000F7216">
              <w:rPr>
                <w:rFonts w:hint="eastAsia"/>
                <w:bCs/>
                <w:sz w:val="24"/>
              </w:rPr>
              <w:t>零翻译</w:t>
            </w:r>
            <w:r>
              <w:rPr>
                <w:rFonts w:hint="eastAsia"/>
                <w:bCs/>
                <w:sz w:val="24"/>
              </w:rPr>
              <w:t>”，即</w:t>
            </w:r>
            <w:r w:rsidR="00026CEB">
              <w:rPr>
                <w:rFonts w:hint="eastAsia"/>
                <w:bCs/>
                <w:sz w:val="24"/>
              </w:rPr>
              <w:t>不进行任何翻译操作，直接</w:t>
            </w:r>
            <w:proofErr w:type="gramStart"/>
            <w:r w:rsidR="00026CEB">
              <w:rPr>
                <w:rFonts w:hint="eastAsia"/>
                <w:bCs/>
                <w:sz w:val="24"/>
              </w:rPr>
              <w:t>把源语</w:t>
            </w:r>
            <w:proofErr w:type="gramEnd"/>
            <w:r w:rsidR="00026CEB">
              <w:rPr>
                <w:rFonts w:hint="eastAsia"/>
                <w:bCs/>
                <w:sz w:val="24"/>
              </w:rPr>
              <w:t>的某些成分引入到目的语中。</w:t>
            </w:r>
          </w:p>
          <w:p w14:paraId="72A9D936" w14:textId="77777777" w:rsidR="00843091" w:rsidRPr="00843091" w:rsidRDefault="00843091" w:rsidP="009053A4">
            <w:pPr>
              <w:pStyle w:val="aa"/>
              <w:spacing w:line="360" w:lineRule="auto"/>
              <w:ind w:left="360" w:firstLineChars="0" w:firstLine="0"/>
              <w:rPr>
                <w:bCs/>
                <w:sz w:val="24"/>
              </w:rPr>
            </w:pPr>
            <w:r>
              <w:rPr>
                <w:rFonts w:hint="eastAsia"/>
                <w:bCs/>
                <w:sz w:val="24"/>
              </w:rPr>
              <w:t>本文中主要是字母词或首字母缩略词的翻译。例如：</w:t>
            </w:r>
          </w:p>
          <w:p w14:paraId="78FEE71F" w14:textId="77777777" w:rsidR="001F5FA7" w:rsidRDefault="001F5FA7" w:rsidP="009053A4">
            <w:pPr>
              <w:pStyle w:val="aa"/>
              <w:spacing w:line="360" w:lineRule="auto"/>
              <w:ind w:left="360" w:firstLineChars="0" w:firstLine="0"/>
              <w:rPr>
                <w:sz w:val="24"/>
              </w:rPr>
            </w:pPr>
            <w:r w:rsidRPr="005D3843">
              <w:rPr>
                <w:rFonts w:hint="eastAsia"/>
              </w:rPr>
              <w:t>iOS</w:t>
            </w:r>
            <w:r w:rsidR="00843091">
              <w:rPr>
                <w:rFonts w:hint="eastAsia"/>
              </w:rPr>
              <w:t>（</w:t>
            </w:r>
            <w:proofErr w:type="spellStart"/>
            <w:r w:rsidR="00843091" w:rsidRPr="005D3843">
              <w:rPr>
                <w:rFonts w:hint="eastAsia"/>
              </w:rPr>
              <w:t>iOS</w:t>
            </w:r>
            <w:proofErr w:type="spellEnd"/>
            <w:r w:rsidR="00551B0C" w:rsidRPr="005D3843">
              <w:rPr>
                <w:rFonts w:hint="eastAsia"/>
              </w:rPr>
              <w:t>识别系统</w:t>
            </w:r>
            <w:r w:rsidR="00843091">
              <w:rPr>
                <w:rFonts w:hint="eastAsia"/>
              </w:rPr>
              <w:t>）</w:t>
            </w:r>
            <w:r>
              <w:rPr>
                <w:rFonts w:hint="eastAsia"/>
              </w:rPr>
              <w:t>，</w:t>
            </w:r>
            <w:proofErr w:type="spellStart"/>
            <w:r w:rsidRPr="00400D08">
              <w:rPr>
                <w:sz w:val="24"/>
              </w:rPr>
              <w:t>Xlab</w:t>
            </w:r>
            <w:proofErr w:type="spellEnd"/>
            <w:r>
              <w:rPr>
                <w:rFonts w:hint="eastAsia"/>
                <w:sz w:val="24"/>
              </w:rPr>
              <w:t>（</w:t>
            </w:r>
            <w:r>
              <w:rPr>
                <w:rFonts w:hint="eastAsia"/>
                <w:sz w:val="24"/>
              </w:rPr>
              <w:t>X</w:t>
            </w:r>
            <w:r>
              <w:rPr>
                <w:rFonts w:hint="eastAsia"/>
                <w:sz w:val="24"/>
              </w:rPr>
              <w:t>实验室）</w:t>
            </w:r>
            <w:r w:rsidRPr="00400D08">
              <w:rPr>
                <w:sz w:val="24"/>
              </w:rPr>
              <w:t>PayPal</w:t>
            </w:r>
            <w:r w:rsidRPr="005D3843">
              <w:rPr>
                <w:rFonts w:hint="eastAsia"/>
              </w:rPr>
              <w:t xml:space="preserve"> </w:t>
            </w:r>
            <w:r>
              <w:rPr>
                <w:rFonts w:hint="eastAsia"/>
              </w:rPr>
              <w:t>（</w:t>
            </w:r>
            <w:proofErr w:type="spellStart"/>
            <w:r w:rsidRPr="005D3843">
              <w:rPr>
                <w:rFonts w:hint="eastAsia"/>
              </w:rPr>
              <w:t>PayPal</w:t>
            </w:r>
            <w:proofErr w:type="spellEnd"/>
            <w:r>
              <w:rPr>
                <w:rFonts w:hint="eastAsia"/>
              </w:rPr>
              <w:t>，</w:t>
            </w:r>
            <w:r w:rsidRPr="005D3843">
              <w:rPr>
                <w:rFonts w:hint="eastAsia"/>
              </w:rPr>
              <w:t>美国支付应用）</w:t>
            </w:r>
            <w:r w:rsidR="004F1356">
              <w:rPr>
                <w:rFonts w:hint="eastAsia"/>
              </w:rPr>
              <w:t>，</w:t>
            </w:r>
            <w:r w:rsidR="004F1356" w:rsidRPr="00400D08">
              <w:rPr>
                <w:sz w:val="24"/>
              </w:rPr>
              <w:t>IBMJs</w:t>
            </w:r>
            <w:r w:rsidR="004F1356">
              <w:rPr>
                <w:rFonts w:hint="eastAsia"/>
                <w:sz w:val="24"/>
              </w:rPr>
              <w:t>（</w:t>
            </w:r>
            <w:r w:rsidR="004F1356" w:rsidRPr="005D3843">
              <w:rPr>
                <w:rFonts w:hint="eastAsia"/>
              </w:rPr>
              <w:t>美国</w:t>
            </w:r>
            <w:r w:rsidR="004F1356" w:rsidRPr="005D3843">
              <w:rPr>
                <w:rFonts w:hint="eastAsia"/>
              </w:rPr>
              <w:t>IBM</w:t>
            </w:r>
            <w:r w:rsidR="004F1356" w:rsidRPr="005D3843">
              <w:rPr>
                <w:rFonts w:hint="eastAsia"/>
              </w:rPr>
              <w:t>公司</w:t>
            </w:r>
            <w:r w:rsidR="004F1356">
              <w:rPr>
                <w:rFonts w:hint="eastAsia"/>
                <w:sz w:val="24"/>
              </w:rPr>
              <w:t>）</w:t>
            </w:r>
            <w:r w:rsidR="00C224DB">
              <w:rPr>
                <w:rFonts w:hint="eastAsia"/>
                <w:sz w:val="24"/>
              </w:rPr>
              <w:t>，</w:t>
            </w:r>
            <w:r w:rsidR="00C224DB" w:rsidRPr="00400D08">
              <w:rPr>
                <w:sz w:val="24"/>
              </w:rPr>
              <w:t>STEM</w:t>
            </w:r>
            <w:r>
              <w:rPr>
                <w:rFonts w:hint="eastAsia"/>
                <w:sz w:val="24"/>
              </w:rPr>
              <w:t>等</w:t>
            </w:r>
          </w:p>
          <w:p w14:paraId="65F58FDD" w14:textId="77777777" w:rsidR="00237D6A" w:rsidRPr="003C7504" w:rsidRDefault="00237D6A" w:rsidP="009053A4">
            <w:pPr>
              <w:pStyle w:val="aa"/>
              <w:spacing w:line="360" w:lineRule="auto"/>
              <w:ind w:left="360" w:firstLineChars="0" w:firstLine="0"/>
              <w:rPr>
                <w:bCs/>
                <w:sz w:val="24"/>
              </w:rPr>
            </w:pPr>
          </w:p>
          <w:p w14:paraId="189CF804" w14:textId="77777777" w:rsidR="00026CEB" w:rsidRPr="000F7216" w:rsidRDefault="000F7216" w:rsidP="000F7216">
            <w:pPr>
              <w:spacing w:line="360" w:lineRule="auto"/>
              <w:ind w:firstLineChars="200" w:firstLine="480"/>
              <w:rPr>
                <w:bCs/>
                <w:sz w:val="24"/>
              </w:rPr>
            </w:pPr>
            <w:r>
              <w:rPr>
                <w:rFonts w:hint="eastAsia"/>
                <w:bCs/>
                <w:sz w:val="24"/>
              </w:rPr>
              <w:t>1.2</w:t>
            </w:r>
            <w:r w:rsidR="00026CEB" w:rsidRPr="000F7216">
              <w:rPr>
                <w:rFonts w:hint="eastAsia"/>
                <w:bCs/>
                <w:sz w:val="24"/>
              </w:rPr>
              <w:t>音译</w:t>
            </w:r>
            <w:r w:rsidR="00DD4BD3">
              <w:rPr>
                <w:rFonts w:hint="eastAsia"/>
                <w:bCs/>
                <w:sz w:val="24"/>
              </w:rPr>
              <w:t>(Transliteration)</w:t>
            </w:r>
          </w:p>
          <w:p w14:paraId="58E3660D" w14:textId="77777777" w:rsidR="001F5FA7" w:rsidRDefault="00DD4BD3" w:rsidP="00DD4BD3">
            <w:pPr>
              <w:spacing w:line="360" w:lineRule="auto"/>
              <w:ind w:firstLineChars="200" w:firstLine="480"/>
              <w:rPr>
                <w:bCs/>
                <w:sz w:val="24"/>
              </w:rPr>
            </w:pPr>
            <w:r>
              <w:rPr>
                <w:rFonts w:hint="eastAsia"/>
                <w:bCs/>
                <w:sz w:val="24"/>
              </w:rPr>
              <w:t>“</w:t>
            </w:r>
            <w:r w:rsidRPr="000F7216">
              <w:rPr>
                <w:rFonts w:hint="eastAsia"/>
                <w:bCs/>
                <w:sz w:val="24"/>
              </w:rPr>
              <w:t>音译</w:t>
            </w:r>
            <w:r>
              <w:rPr>
                <w:rFonts w:hint="eastAsia"/>
                <w:bCs/>
                <w:sz w:val="24"/>
              </w:rPr>
              <w:t>”，</w:t>
            </w:r>
            <w:r w:rsidR="00026CEB" w:rsidRPr="00DD4BD3">
              <w:rPr>
                <w:bCs/>
                <w:sz w:val="24"/>
              </w:rPr>
              <w:t>一种语言的文字符号用另一种语言中与它发音相同或相近的文字符号表示出来的方法</w:t>
            </w:r>
            <w:r w:rsidR="00026CEB" w:rsidRPr="00DD4BD3">
              <w:rPr>
                <w:rFonts w:hint="eastAsia"/>
                <w:bCs/>
                <w:sz w:val="24"/>
              </w:rPr>
              <w:t>。</w:t>
            </w:r>
          </w:p>
          <w:p w14:paraId="26CEEE32" w14:textId="77777777" w:rsidR="00B97A4A" w:rsidRDefault="00B97A4A" w:rsidP="00DD4BD3">
            <w:pPr>
              <w:spacing w:line="360" w:lineRule="auto"/>
              <w:ind w:firstLineChars="200" w:firstLine="480"/>
              <w:rPr>
                <w:bCs/>
                <w:sz w:val="24"/>
              </w:rPr>
            </w:pPr>
            <w:r>
              <w:rPr>
                <w:rFonts w:hint="eastAsia"/>
                <w:bCs/>
                <w:sz w:val="24"/>
              </w:rPr>
              <w:t>本文中音译主要体现在一些名字上，例如：</w:t>
            </w:r>
            <w:proofErr w:type="spellStart"/>
            <w:r w:rsidRPr="00B97A4A">
              <w:rPr>
                <w:rFonts w:hint="eastAsia"/>
                <w:bCs/>
                <w:sz w:val="24"/>
              </w:rPr>
              <w:t>Ngaje</w:t>
            </w:r>
            <w:proofErr w:type="spellEnd"/>
            <w:r w:rsidRPr="00B97A4A">
              <w:rPr>
                <w:rFonts w:hint="eastAsia"/>
                <w:bCs/>
                <w:sz w:val="24"/>
              </w:rPr>
              <w:t xml:space="preserve"> Ngai</w:t>
            </w:r>
            <w:r w:rsidRPr="00B97A4A">
              <w:rPr>
                <w:rFonts w:hint="eastAsia"/>
                <w:bCs/>
                <w:sz w:val="24"/>
              </w:rPr>
              <w:t>（伊·恩盖）</w:t>
            </w:r>
            <w:r>
              <w:rPr>
                <w:rFonts w:hint="eastAsia"/>
                <w:bCs/>
                <w:sz w:val="24"/>
              </w:rPr>
              <w:t>等</w:t>
            </w:r>
          </w:p>
          <w:p w14:paraId="6B94B619" w14:textId="77777777" w:rsidR="007A6187" w:rsidRPr="00DD4BD3" w:rsidRDefault="007A6187" w:rsidP="00DD4BD3">
            <w:pPr>
              <w:spacing w:line="360" w:lineRule="auto"/>
              <w:ind w:firstLineChars="200" w:firstLine="480"/>
              <w:rPr>
                <w:bCs/>
                <w:sz w:val="24"/>
              </w:rPr>
            </w:pPr>
          </w:p>
          <w:p w14:paraId="431AD74A" w14:textId="77777777" w:rsidR="00026CEB" w:rsidRPr="000F7216" w:rsidRDefault="000F7216" w:rsidP="00411915">
            <w:pPr>
              <w:pStyle w:val="aa"/>
              <w:spacing w:line="360" w:lineRule="auto"/>
              <w:ind w:left="360" w:firstLineChars="0" w:firstLine="0"/>
              <w:rPr>
                <w:bCs/>
                <w:sz w:val="24"/>
              </w:rPr>
            </w:pPr>
            <w:r>
              <w:rPr>
                <w:rFonts w:hint="eastAsia"/>
                <w:bCs/>
                <w:sz w:val="24"/>
              </w:rPr>
              <w:t>1.3</w:t>
            </w:r>
            <w:r w:rsidR="00411915">
              <w:rPr>
                <w:rFonts w:hint="eastAsia"/>
                <w:bCs/>
                <w:sz w:val="24"/>
              </w:rPr>
              <w:t xml:space="preserve"> </w:t>
            </w:r>
            <w:r w:rsidR="00026CEB" w:rsidRPr="000F7216">
              <w:rPr>
                <w:rFonts w:hint="eastAsia"/>
                <w:bCs/>
                <w:sz w:val="24"/>
              </w:rPr>
              <w:t>直译</w:t>
            </w:r>
            <w:r w:rsidR="00170DD6">
              <w:rPr>
                <w:rFonts w:hint="eastAsia"/>
                <w:bCs/>
                <w:sz w:val="24"/>
              </w:rPr>
              <w:t>（</w:t>
            </w:r>
            <w:r w:rsidR="00170DD6">
              <w:rPr>
                <w:rFonts w:hint="eastAsia"/>
                <w:bCs/>
                <w:sz w:val="24"/>
              </w:rPr>
              <w:t>Literal translation</w:t>
            </w:r>
            <w:r w:rsidR="00170DD6">
              <w:rPr>
                <w:rFonts w:hint="eastAsia"/>
                <w:bCs/>
                <w:sz w:val="24"/>
              </w:rPr>
              <w:t>）</w:t>
            </w:r>
          </w:p>
          <w:p w14:paraId="77C2159C" w14:textId="77777777" w:rsidR="00026CEB" w:rsidRDefault="00170DD6" w:rsidP="009053A4">
            <w:pPr>
              <w:spacing w:line="360" w:lineRule="auto"/>
              <w:ind w:left="360"/>
              <w:rPr>
                <w:bCs/>
                <w:sz w:val="24"/>
              </w:rPr>
            </w:pPr>
            <w:r>
              <w:rPr>
                <w:rFonts w:hint="eastAsia"/>
                <w:bCs/>
                <w:sz w:val="24"/>
              </w:rPr>
              <w:t>“</w:t>
            </w:r>
            <w:r w:rsidRPr="000F7216">
              <w:rPr>
                <w:rFonts w:hint="eastAsia"/>
                <w:bCs/>
                <w:sz w:val="24"/>
              </w:rPr>
              <w:t>直译</w:t>
            </w:r>
            <w:r>
              <w:rPr>
                <w:rFonts w:hint="eastAsia"/>
                <w:bCs/>
                <w:sz w:val="24"/>
              </w:rPr>
              <w:t>”</w:t>
            </w:r>
            <w:r w:rsidR="00214B39">
              <w:rPr>
                <w:rFonts w:hint="eastAsia"/>
                <w:bCs/>
                <w:sz w:val="24"/>
              </w:rPr>
              <w:t>的特点主要有两点：</w:t>
            </w:r>
            <w:r w:rsidR="00026CEB">
              <w:rPr>
                <w:rFonts w:hint="eastAsia"/>
                <w:bCs/>
                <w:sz w:val="24"/>
              </w:rPr>
              <w:t>在词汇意义及修饰的处理上，不采用转义的手法；在语言形式的处理上，允许适当的变化或转换，以使译文符合目的语词汇</w:t>
            </w:r>
            <w:r w:rsidR="00026CEB">
              <w:rPr>
                <w:bCs/>
                <w:sz w:val="24"/>
              </w:rPr>
              <w:t>与</w:t>
            </w:r>
            <w:r w:rsidR="00026CEB">
              <w:rPr>
                <w:rFonts w:hint="eastAsia"/>
                <w:bCs/>
                <w:sz w:val="24"/>
              </w:rPr>
              <w:t>句法规范。</w:t>
            </w:r>
            <w:r w:rsidR="00214B39">
              <w:rPr>
                <w:rFonts w:hint="eastAsia"/>
                <w:bCs/>
                <w:sz w:val="24"/>
              </w:rPr>
              <w:t>例如：</w:t>
            </w:r>
          </w:p>
          <w:p w14:paraId="6BC3F8CE" w14:textId="77777777" w:rsidR="00BC6117" w:rsidRPr="00BC6117" w:rsidRDefault="00BC6117" w:rsidP="00BC6117">
            <w:pPr>
              <w:pStyle w:val="aa"/>
              <w:spacing w:line="360" w:lineRule="auto"/>
              <w:ind w:left="840" w:firstLineChars="0" w:firstLine="0"/>
              <w:rPr>
                <w:bCs/>
                <w:sz w:val="24"/>
              </w:rPr>
            </w:pPr>
            <w:r>
              <w:rPr>
                <w:rFonts w:hint="eastAsia"/>
                <w:bCs/>
                <w:sz w:val="24"/>
              </w:rPr>
              <w:t xml:space="preserve">1.Emotional Intelligence </w:t>
            </w:r>
            <w:r w:rsidRPr="00BC6117">
              <w:rPr>
                <w:rFonts w:hint="eastAsia"/>
                <w:bCs/>
                <w:sz w:val="24"/>
              </w:rPr>
              <w:t>情绪智力</w:t>
            </w:r>
          </w:p>
          <w:p w14:paraId="582CEFD8" w14:textId="77777777" w:rsidR="00BC6117" w:rsidRPr="00BC6117" w:rsidRDefault="00BC6117" w:rsidP="00BC6117">
            <w:pPr>
              <w:pStyle w:val="aa"/>
              <w:spacing w:line="360" w:lineRule="auto"/>
              <w:ind w:left="840" w:firstLineChars="0" w:firstLine="0"/>
              <w:rPr>
                <w:bCs/>
                <w:sz w:val="24"/>
              </w:rPr>
            </w:pPr>
            <w:r>
              <w:rPr>
                <w:rFonts w:hint="eastAsia"/>
                <w:bCs/>
                <w:sz w:val="24"/>
              </w:rPr>
              <w:t>2.</w:t>
            </w:r>
            <w:r w:rsidRPr="00BC6117">
              <w:rPr>
                <w:rFonts w:hint="eastAsia"/>
                <w:bCs/>
                <w:sz w:val="24"/>
              </w:rPr>
              <w:t>Judgement and Decision Making</w:t>
            </w:r>
            <w:r w:rsidRPr="00BC6117">
              <w:rPr>
                <w:rFonts w:hint="eastAsia"/>
                <w:bCs/>
                <w:sz w:val="24"/>
              </w:rPr>
              <w:tab/>
            </w:r>
            <w:r>
              <w:rPr>
                <w:rFonts w:hint="eastAsia"/>
                <w:bCs/>
                <w:sz w:val="24"/>
              </w:rPr>
              <w:t xml:space="preserve"> </w:t>
            </w:r>
            <w:r w:rsidRPr="00BC6117">
              <w:rPr>
                <w:rFonts w:hint="eastAsia"/>
                <w:bCs/>
                <w:sz w:val="24"/>
              </w:rPr>
              <w:t>判决和决策</w:t>
            </w:r>
          </w:p>
          <w:p w14:paraId="4EFA18CB" w14:textId="77777777" w:rsidR="00214B39" w:rsidRPr="00BC6117" w:rsidRDefault="00BC6117" w:rsidP="00BC6117">
            <w:pPr>
              <w:pStyle w:val="aa"/>
              <w:spacing w:line="360" w:lineRule="auto"/>
              <w:ind w:left="840" w:firstLineChars="0" w:firstLine="0"/>
              <w:rPr>
                <w:bCs/>
                <w:sz w:val="24"/>
              </w:rPr>
            </w:pPr>
            <w:r>
              <w:rPr>
                <w:rFonts w:hint="eastAsia"/>
                <w:bCs/>
                <w:sz w:val="24"/>
              </w:rPr>
              <w:t>3.</w:t>
            </w:r>
            <w:r w:rsidRPr="00BC6117">
              <w:rPr>
                <w:rFonts w:hint="eastAsia"/>
                <w:bCs/>
                <w:sz w:val="24"/>
              </w:rPr>
              <w:t>Service Orientation</w:t>
            </w:r>
            <w:r w:rsidRPr="00BC6117">
              <w:rPr>
                <w:rFonts w:hint="eastAsia"/>
                <w:bCs/>
                <w:sz w:val="24"/>
              </w:rPr>
              <w:tab/>
            </w:r>
            <w:r>
              <w:rPr>
                <w:rFonts w:hint="eastAsia"/>
                <w:bCs/>
                <w:sz w:val="24"/>
              </w:rPr>
              <w:t xml:space="preserve"> </w:t>
            </w:r>
            <w:r w:rsidRPr="00BC6117">
              <w:rPr>
                <w:rFonts w:hint="eastAsia"/>
                <w:bCs/>
                <w:sz w:val="24"/>
              </w:rPr>
              <w:t>服务导向</w:t>
            </w:r>
          </w:p>
          <w:p w14:paraId="6B961017" w14:textId="77777777" w:rsidR="00AB3B81" w:rsidRDefault="00AB3B81" w:rsidP="00AB3B81">
            <w:pPr>
              <w:spacing w:line="360" w:lineRule="auto"/>
              <w:rPr>
                <w:bCs/>
                <w:sz w:val="24"/>
              </w:rPr>
            </w:pPr>
          </w:p>
          <w:p w14:paraId="76F43538" w14:textId="77777777" w:rsidR="00843D09" w:rsidRDefault="00843D09" w:rsidP="009053A4">
            <w:pPr>
              <w:spacing w:line="360" w:lineRule="auto"/>
              <w:ind w:left="360"/>
              <w:rPr>
                <w:bCs/>
                <w:sz w:val="24"/>
              </w:rPr>
            </w:pPr>
            <w:r>
              <w:rPr>
                <w:rFonts w:hint="eastAsia"/>
                <w:bCs/>
                <w:sz w:val="24"/>
              </w:rPr>
              <w:t>2.</w:t>
            </w:r>
            <w:r>
              <w:rPr>
                <w:rFonts w:hint="eastAsia"/>
                <w:bCs/>
                <w:sz w:val="24"/>
              </w:rPr>
              <w:t>归化策略下的翻译方法</w:t>
            </w:r>
          </w:p>
          <w:p w14:paraId="11AA90B8" w14:textId="77777777" w:rsidR="00843D09" w:rsidRPr="00B763E5" w:rsidRDefault="00214B39" w:rsidP="002C2715">
            <w:pPr>
              <w:spacing w:line="360" w:lineRule="auto"/>
              <w:ind w:left="360" w:firstLineChars="100" w:firstLine="240"/>
              <w:rPr>
                <w:bCs/>
                <w:sz w:val="24"/>
              </w:rPr>
            </w:pPr>
            <w:r w:rsidRPr="00B763E5">
              <w:rPr>
                <w:rFonts w:hint="eastAsia"/>
                <w:bCs/>
                <w:sz w:val="24"/>
              </w:rPr>
              <w:t>意译</w:t>
            </w:r>
            <w:r w:rsidR="00B763E5" w:rsidRPr="00B763E5">
              <w:rPr>
                <w:rFonts w:hint="eastAsia"/>
                <w:bCs/>
                <w:sz w:val="24"/>
              </w:rPr>
              <w:t>(free translation)</w:t>
            </w:r>
          </w:p>
          <w:p w14:paraId="577EA18F" w14:textId="77777777" w:rsidR="00B763E5" w:rsidRDefault="00780E64" w:rsidP="007445E6">
            <w:pPr>
              <w:spacing w:line="360" w:lineRule="auto"/>
              <w:ind w:firstLineChars="200" w:firstLine="480"/>
              <w:rPr>
                <w:bCs/>
                <w:sz w:val="24"/>
              </w:rPr>
            </w:pPr>
            <w:r>
              <w:rPr>
                <w:rFonts w:hint="eastAsia"/>
                <w:bCs/>
                <w:sz w:val="24"/>
              </w:rPr>
              <w:t>“意译”的特点，在词汇意义及修辞的处理上，采用转义的手法，以便较为流畅、</w:t>
            </w:r>
            <w:proofErr w:type="gramStart"/>
            <w:r>
              <w:rPr>
                <w:rFonts w:hint="eastAsia"/>
                <w:bCs/>
                <w:sz w:val="24"/>
              </w:rPr>
              <w:t>地道地</w:t>
            </w:r>
            <w:proofErr w:type="gramEnd"/>
            <w:r>
              <w:rPr>
                <w:rFonts w:hint="eastAsia"/>
                <w:bCs/>
                <w:sz w:val="24"/>
              </w:rPr>
              <w:t>再现原文的意义。例如：</w:t>
            </w:r>
          </w:p>
          <w:p w14:paraId="3008C610" w14:textId="77777777" w:rsidR="00780E64" w:rsidRDefault="00780E64" w:rsidP="009053A4">
            <w:pPr>
              <w:spacing w:line="360" w:lineRule="auto"/>
              <w:ind w:left="360"/>
              <w:rPr>
                <w:bCs/>
                <w:sz w:val="24"/>
              </w:rPr>
            </w:pPr>
            <w:r>
              <w:rPr>
                <w:rFonts w:hint="eastAsia"/>
                <w:bCs/>
                <w:sz w:val="24"/>
              </w:rPr>
              <w:t>原文：</w:t>
            </w:r>
            <w:r w:rsidRPr="00780E64">
              <w:rPr>
                <w:bCs/>
                <w:sz w:val="24"/>
              </w:rPr>
              <w:t xml:space="preserve">For example, in 2011, the editors of one of the oldest U.S. literary journals, The Archive, selected a short poem called </w:t>
            </w:r>
            <w:proofErr w:type="gramStart"/>
            <w:r w:rsidRPr="00780E64">
              <w:rPr>
                <w:bCs/>
                <w:sz w:val="24"/>
              </w:rPr>
              <w:t>“ For</w:t>
            </w:r>
            <w:proofErr w:type="gramEnd"/>
            <w:r w:rsidRPr="00780E64">
              <w:rPr>
                <w:bCs/>
                <w:sz w:val="24"/>
              </w:rPr>
              <w:t xml:space="preserve"> the Bristlecone Snag” for publication in its autumn issue. The poem seems environmentally themed, strikes an aggressive tone and contains a few of the clunky turns of phrase overwhelmingly common to collegiate poetry.</w:t>
            </w:r>
          </w:p>
          <w:p w14:paraId="5BA328DB" w14:textId="77777777" w:rsidR="00780E64" w:rsidRDefault="00780E64" w:rsidP="009053A4">
            <w:pPr>
              <w:spacing w:line="360" w:lineRule="auto"/>
              <w:ind w:left="360"/>
              <w:rPr>
                <w:bCs/>
                <w:sz w:val="24"/>
              </w:rPr>
            </w:pPr>
            <w:r>
              <w:rPr>
                <w:rFonts w:hint="eastAsia"/>
                <w:bCs/>
                <w:sz w:val="24"/>
              </w:rPr>
              <w:t>译文：</w:t>
            </w:r>
            <w:r w:rsidRPr="00780E64">
              <w:rPr>
                <w:rFonts w:hint="eastAsia"/>
                <w:bCs/>
                <w:sz w:val="24"/>
              </w:rPr>
              <w:t>例如，</w:t>
            </w:r>
            <w:r w:rsidRPr="00780E64">
              <w:rPr>
                <w:rFonts w:hint="eastAsia"/>
                <w:bCs/>
                <w:sz w:val="24"/>
              </w:rPr>
              <w:t>2011</w:t>
            </w:r>
            <w:r w:rsidRPr="00780E64">
              <w:rPr>
                <w:rFonts w:hint="eastAsia"/>
                <w:bCs/>
                <w:sz w:val="24"/>
              </w:rPr>
              <w:t>年，美国历史最悠久的文学刊物之一《档案》的编辑选择在秋季刊登了一首名为《狐尾松的艰难处境》的短诗。这首诗看起来是环境主题，其语气咄咄逼人，并且包含了大学诗歌中常见的一些晦涩难懂的词组。</w:t>
            </w:r>
          </w:p>
          <w:p w14:paraId="1D63399E" w14:textId="77777777" w:rsidR="00780E64" w:rsidRPr="006B33AC" w:rsidRDefault="00780E64" w:rsidP="007445E6">
            <w:pPr>
              <w:spacing w:line="360" w:lineRule="auto"/>
              <w:ind w:firstLineChars="200" w:firstLine="480"/>
              <w:rPr>
                <w:bCs/>
                <w:sz w:val="24"/>
              </w:rPr>
            </w:pPr>
            <w:r>
              <w:rPr>
                <w:rFonts w:hint="eastAsia"/>
                <w:bCs/>
                <w:sz w:val="24"/>
              </w:rPr>
              <w:t>这里短诗的名字“</w:t>
            </w:r>
            <w:r w:rsidRPr="00780E64">
              <w:rPr>
                <w:rFonts w:hint="eastAsia"/>
                <w:bCs/>
                <w:sz w:val="24"/>
              </w:rPr>
              <w:t>狐尾松的艰难处境</w:t>
            </w:r>
            <w:r w:rsidR="000746F7">
              <w:rPr>
                <w:rFonts w:hint="eastAsia"/>
                <w:bCs/>
                <w:sz w:val="24"/>
              </w:rPr>
              <w:t>”，</w:t>
            </w:r>
            <w:r>
              <w:rPr>
                <w:rFonts w:hint="eastAsia"/>
                <w:bCs/>
                <w:sz w:val="24"/>
              </w:rPr>
              <w:t>“</w:t>
            </w:r>
            <w:r w:rsidRPr="00780E64">
              <w:rPr>
                <w:rFonts w:hint="eastAsia"/>
                <w:bCs/>
                <w:sz w:val="24"/>
              </w:rPr>
              <w:t>咄咄逼人</w:t>
            </w:r>
            <w:r>
              <w:rPr>
                <w:rFonts w:hint="eastAsia"/>
                <w:bCs/>
                <w:sz w:val="24"/>
              </w:rPr>
              <w:t>”</w:t>
            </w:r>
            <w:r w:rsidR="000746F7">
              <w:rPr>
                <w:rFonts w:hint="eastAsia"/>
                <w:bCs/>
                <w:sz w:val="24"/>
              </w:rPr>
              <w:t>及“晦涩难懂”</w:t>
            </w:r>
            <w:r>
              <w:rPr>
                <w:rFonts w:hint="eastAsia"/>
                <w:bCs/>
                <w:sz w:val="24"/>
              </w:rPr>
              <w:t>等都属于“意译”。这里的</w:t>
            </w:r>
            <w:r w:rsidR="00404E21">
              <w:rPr>
                <w:rFonts w:hint="eastAsia"/>
                <w:bCs/>
                <w:sz w:val="24"/>
              </w:rPr>
              <w:t>“</w:t>
            </w:r>
            <w:r w:rsidR="00404E21" w:rsidRPr="00404E21">
              <w:rPr>
                <w:bCs/>
                <w:sz w:val="24"/>
              </w:rPr>
              <w:t>Bristlecone</w:t>
            </w:r>
            <w:r w:rsidR="00404E21">
              <w:rPr>
                <w:rFonts w:hint="eastAsia"/>
                <w:bCs/>
                <w:sz w:val="24"/>
              </w:rPr>
              <w:t>”</w:t>
            </w:r>
            <w:r w:rsidR="00404E21">
              <w:rPr>
                <w:bCs/>
                <w:sz w:val="24"/>
              </w:rPr>
              <w:t>为</w:t>
            </w:r>
            <w:r w:rsidR="00404E21" w:rsidRPr="00404E21">
              <w:rPr>
                <w:rFonts w:hint="eastAsia"/>
                <w:bCs/>
                <w:sz w:val="24"/>
              </w:rPr>
              <w:t>狐尾松</w:t>
            </w:r>
            <w:r w:rsidR="00404E21">
              <w:rPr>
                <w:rFonts w:hint="eastAsia"/>
                <w:bCs/>
                <w:sz w:val="24"/>
              </w:rPr>
              <w:t>，“</w:t>
            </w:r>
            <w:r w:rsidR="00FE2CDD" w:rsidRPr="00404E21">
              <w:rPr>
                <w:bCs/>
                <w:sz w:val="24"/>
              </w:rPr>
              <w:t>Snag</w:t>
            </w:r>
            <w:r w:rsidR="00404E21">
              <w:rPr>
                <w:rFonts w:hint="eastAsia"/>
                <w:bCs/>
                <w:sz w:val="24"/>
              </w:rPr>
              <w:t>”为</w:t>
            </w:r>
            <w:r w:rsidR="000746F7">
              <w:rPr>
                <w:rFonts w:hint="eastAsia"/>
                <w:bCs/>
                <w:sz w:val="24"/>
              </w:rPr>
              <w:t>小困难，</w:t>
            </w:r>
            <w:r w:rsidR="002C2715">
              <w:rPr>
                <w:rFonts w:hint="eastAsia"/>
                <w:bCs/>
                <w:sz w:val="24"/>
              </w:rPr>
              <w:t>“</w:t>
            </w:r>
            <w:r w:rsidR="002C2715" w:rsidRPr="00780E64">
              <w:rPr>
                <w:bCs/>
                <w:sz w:val="24"/>
              </w:rPr>
              <w:t>aggressive</w:t>
            </w:r>
            <w:r w:rsidR="002C2715">
              <w:rPr>
                <w:rFonts w:hint="eastAsia"/>
                <w:bCs/>
                <w:sz w:val="24"/>
              </w:rPr>
              <w:t>”</w:t>
            </w:r>
            <w:r w:rsidR="002C2715">
              <w:rPr>
                <w:bCs/>
                <w:sz w:val="24"/>
              </w:rPr>
              <w:t>为气势汹汹的</w:t>
            </w:r>
            <w:r w:rsidR="002C2715">
              <w:rPr>
                <w:rFonts w:hint="eastAsia"/>
                <w:bCs/>
                <w:sz w:val="24"/>
              </w:rPr>
              <w:t>，“</w:t>
            </w:r>
            <w:r w:rsidR="002C2715" w:rsidRPr="00780E64">
              <w:rPr>
                <w:bCs/>
                <w:sz w:val="24"/>
              </w:rPr>
              <w:t>the clunky turns of phrase</w:t>
            </w:r>
            <w:r w:rsidR="002C2715">
              <w:rPr>
                <w:rFonts w:hint="eastAsia"/>
                <w:bCs/>
                <w:sz w:val="24"/>
              </w:rPr>
              <w:t>”为笨拙的词组。根据中国人的习惯，</w:t>
            </w:r>
            <w:r w:rsidR="007445E6">
              <w:rPr>
                <w:rFonts w:hint="eastAsia"/>
                <w:bCs/>
                <w:sz w:val="24"/>
              </w:rPr>
              <w:t>有必要进行合适的意译。</w:t>
            </w:r>
          </w:p>
          <w:p w14:paraId="02A636FF" w14:textId="77777777" w:rsidR="0089683D" w:rsidRPr="0089683D" w:rsidRDefault="0089683D" w:rsidP="009053A4">
            <w:pPr>
              <w:spacing w:line="360" w:lineRule="auto"/>
              <w:ind w:left="360"/>
              <w:rPr>
                <w:bCs/>
                <w:sz w:val="24"/>
              </w:rPr>
            </w:pPr>
          </w:p>
          <w:p w14:paraId="3D988AE3" w14:textId="77777777" w:rsidR="00026CEB" w:rsidRPr="00A81A33" w:rsidRDefault="00026CEB" w:rsidP="0089683D">
            <w:pPr>
              <w:spacing w:line="360" w:lineRule="auto"/>
              <w:rPr>
                <w:b/>
                <w:bCs/>
                <w:sz w:val="24"/>
              </w:rPr>
            </w:pPr>
          </w:p>
        </w:tc>
      </w:tr>
      <w:tr w:rsidR="00026CEB" w14:paraId="4EE50D3B" w14:textId="77777777" w:rsidTr="009053A4">
        <w:trPr>
          <w:trHeight w:val="845"/>
        </w:trPr>
        <w:tc>
          <w:tcPr>
            <w:tcW w:w="8789" w:type="dxa"/>
            <w:gridSpan w:val="6"/>
          </w:tcPr>
          <w:p w14:paraId="5DE53999" w14:textId="77777777" w:rsidR="00026CEB" w:rsidRDefault="00026CEB" w:rsidP="009053A4">
            <w:pPr>
              <w:spacing w:line="360" w:lineRule="auto"/>
              <w:rPr>
                <w:b/>
                <w:sz w:val="24"/>
              </w:rPr>
            </w:pPr>
            <w:r>
              <w:rPr>
                <w:b/>
                <w:sz w:val="24"/>
              </w:rPr>
              <w:lastRenderedPageBreak/>
              <w:t>Schedule of the translation report</w:t>
            </w:r>
          </w:p>
          <w:p w14:paraId="3DDF9BF7" w14:textId="77777777" w:rsidR="00026CEB" w:rsidRDefault="00026CEB" w:rsidP="009053A4">
            <w:pPr>
              <w:spacing w:line="360" w:lineRule="auto"/>
              <w:ind w:firstLineChars="200" w:firstLine="482"/>
              <w:rPr>
                <w:b/>
                <w:sz w:val="24"/>
              </w:rPr>
            </w:pPr>
            <w:r>
              <w:rPr>
                <w:rFonts w:hint="eastAsia"/>
                <w:b/>
                <w:sz w:val="24"/>
              </w:rPr>
              <w:t>2019.01.01, to finish the first draft of Proposal</w:t>
            </w:r>
          </w:p>
          <w:p w14:paraId="466F3676" w14:textId="77777777" w:rsidR="00026CEB" w:rsidRDefault="00026CEB" w:rsidP="009053A4">
            <w:pPr>
              <w:spacing w:line="360" w:lineRule="auto"/>
              <w:ind w:firstLineChars="200" w:firstLine="482"/>
              <w:rPr>
                <w:b/>
                <w:sz w:val="24"/>
              </w:rPr>
            </w:pPr>
            <w:r>
              <w:rPr>
                <w:rFonts w:hint="eastAsia"/>
                <w:b/>
                <w:sz w:val="24"/>
              </w:rPr>
              <w:t>2019.01.07, to finish the second draft of Proposal</w:t>
            </w:r>
          </w:p>
          <w:p w14:paraId="33891DA4" w14:textId="77777777" w:rsidR="00026CEB" w:rsidRDefault="00026CEB" w:rsidP="009053A4">
            <w:pPr>
              <w:spacing w:line="360" w:lineRule="auto"/>
              <w:ind w:firstLineChars="200" w:firstLine="482"/>
              <w:rPr>
                <w:b/>
                <w:sz w:val="24"/>
              </w:rPr>
            </w:pPr>
            <w:r>
              <w:rPr>
                <w:rFonts w:hint="eastAsia"/>
                <w:b/>
                <w:sz w:val="24"/>
              </w:rPr>
              <w:t>2019.01.12, to finalize the Proposal</w:t>
            </w:r>
          </w:p>
          <w:p w14:paraId="2E42EF13" w14:textId="77777777" w:rsidR="00026CEB" w:rsidRDefault="00026CEB" w:rsidP="009053A4">
            <w:pPr>
              <w:spacing w:line="360" w:lineRule="auto"/>
              <w:ind w:firstLineChars="200" w:firstLine="482"/>
              <w:rPr>
                <w:b/>
                <w:sz w:val="24"/>
              </w:rPr>
            </w:pPr>
            <w:r>
              <w:rPr>
                <w:rFonts w:hint="eastAsia"/>
                <w:b/>
                <w:sz w:val="24"/>
              </w:rPr>
              <w:t>2019.02.24, to finish the first draft of the report</w:t>
            </w:r>
          </w:p>
          <w:p w14:paraId="58DA8537" w14:textId="77777777" w:rsidR="00026CEB" w:rsidRDefault="00026CEB" w:rsidP="009053A4">
            <w:pPr>
              <w:spacing w:line="360" w:lineRule="auto"/>
              <w:ind w:firstLineChars="200" w:firstLine="482"/>
              <w:rPr>
                <w:b/>
                <w:sz w:val="24"/>
              </w:rPr>
            </w:pPr>
            <w:r>
              <w:rPr>
                <w:rFonts w:hint="eastAsia"/>
                <w:b/>
                <w:sz w:val="24"/>
              </w:rPr>
              <w:t>2019.03.24, to finish the second draft of the report</w:t>
            </w:r>
          </w:p>
          <w:p w14:paraId="52357C9A" w14:textId="77777777" w:rsidR="00026CEB" w:rsidRDefault="00026CEB" w:rsidP="009053A4">
            <w:pPr>
              <w:spacing w:line="360" w:lineRule="auto"/>
              <w:ind w:firstLineChars="200" w:firstLine="482"/>
              <w:rPr>
                <w:b/>
                <w:sz w:val="24"/>
              </w:rPr>
            </w:pPr>
            <w:r>
              <w:rPr>
                <w:rFonts w:hint="eastAsia"/>
                <w:b/>
                <w:sz w:val="24"/>
              </w:rPr>
              <w:t xml:space="preserve">2019.04.07, to finish the final draft </w:t>
            </w:r>
          </w:p>
          <w:p w14:paraId="68F9EFD1" w14:textId="77777777" w:rsidR="00026CEB" w:rsidRDefault="00026CEB" w:rsidP="009053A4">
            <w:pPr>
              <w:spacing w:line="360" w:lineRule="auto"/>
              <w:ind w:firstLineChars="200" w:firstLine="482"/>
              <w:rPr>
                <w:b/>
                <w:sz w:val="24"/>
              </w:rPr>
            </w:pPr>
            <w:r>
              <w:rPr>
                <w:rFonts w:hint="eastAsia"/>
                <w:b/>
                <w:sz w:val="24"/>
              </w:rPr>
              <w:t>Week 11-week 12, the first thesis defense</w:t>
            </w:r>
          </w:p>
          <w:p w14:paraId="577216E4" w14:textId="77777777" w:rsidR="00026CEB" w:rsidRPr="00A81A33" w:rsidRDefault="00026CEB" w:rsidP="009053A4">
            <w:pPr>
              <w:spacing w:line="360" w:lineRule="auto"/>
              <w:ind w:firstLineChars="200" w:firstLine="482"/>
              <w:rPr>
                <w:b/>
                <w:sz w:val="24"/>
              </w:rPr>
            </w:pPr>
            <w:r>
              <w:rPr>
                <w:rFonts w:hint="eastAsia"/>
                <w:b/>
                <w:sz w:val="24"/>
              </w:rPr>
              <w:t xml:space="preserve">Week 13-week 14, the second thesis defense </w:t>
            </w:r>
          </w:p>
        </w:tc>
      </w:tr>
      <w:tr w:rsidR="00026CEB" w14:paraId="11FAB8CC" w14:textId="77777777" w:rsidTr="009053A4">
        <w:trPr>
          <w:trHeight w:val="5089"/>
        </w:trPr>
        <w:tc>
          <w:tcPr>
            <w:tcW w:w="8789" w:type="dxa"/>
            <w:gridSpan w:val="6"/>
          </w:tcPr>
          <w:p w14:paraId="4439798F" w14:textId="77777777" w:rsidR="00026CEB" w:rsidRPr="003E2D52" w:rsidRDefault="00026CEB" w:rsidP="009053A4">
            <w:pPr>
              <w:spacing w:line="336" w:lineRule="auto"/>
              <w:rPr>
                <w:b/>
                <w:sz w:val="24"/>
              </w:rPr>
            </w:pPr>
            <w:r>
              <w:rPr>
                <w:b/>
                <w:sz w:val="24"/>
              </w:rPr>
              <w:lastRenderedPageBreak/>
              <w:t>References</w:t>
            </w:r>
          </w:p>
          <w:p w14:paraId="6BF936B7" w14:textId="77777777" w:rsidR="00026CEB" w:rsidRDefault="00026CEB" w:rsidP="009053A4">
            <w:pPr>
              <w:pStyle w:val="aa"/>
              <w:numPr>
                <w:ilvl w:val="0"/>
                <w:numId w:val="1"/>
              </w:numPr>
              <w:spacing w:line="360" w:lineRule="auto"/>
              <w:ind w:firstLineChars="0"/>
              <w:rPr>
                <w:sz w:val="24"/>
              </w:rPr>
            </w:pPr>
            <w:r w:rsidRPr="00D7238C">
              <w:rPr>
                <w:sz w:val="24"/>
              </w:rPr>
              <w:t>Bryan Buttigieg. The Great A.I. Awakening[N]. N.Y. Times</w:t>
            </w:r>
          </w:p>
          <w:p w14:paraId="52B50D87" w14:textId="77777777" w:rsidR="00026CEB" w:rsidRPr="00A051B6" w:rsidRDefault="00026CEB" w:rsidP="009053A4">
            <w:pPr>
              <w:pStyle w:val="aa"/>
              <w:numPr>
                <w:ilvl w:val="0"/>
                <w:numId w:val="1"/>
              </w:numPr>
              <w:spacing w:line="360" w:lineRule="auto"/>
              <w:ind w:firstLineChars="0"/>
              <w:rPr>
                <w:rFonts w:asciiTheme="minorEastAsia" w:eastAsiaTheme="minorEastAsia" w:hAnsiTheme="minorEastAsia" w:cs="Arial"/>
                <w:color w:val="333333"/>
                <w:sz w:val="24"/>
              </w:rPr>
            </w:pPr>
            <w:proofErr w:type="gramStart"/>
            <w:r w:rsidRPr="00D7238C">
              <w:rPr>
                <w:rFonts w:asciiTheme="minorEastAsia" w:eastAsiaTheme="minorEastAsia" w:hAnsiTheme="minorEastAsia" w:cs="Arial" w:hint="eastAsia"/>
                <w:color w:val="333333"/>
                <w:sz w:val="24"/>
              </w:rPr>
              <w:t>熊兵</w:t>
            </w:r>
            <w:proofErr w:type="gramEnd"/>
            <w:r w:rsidRPr="00D7238C">
              <w:rPr>
                <w:rFonts w:asciiTheme="minorEastAsia" w:eastAsiaTheme="minorEastAsia" w:hAnsiTheme="minorEastAsia" w:cs="Arial" w:hint="eastAsia"/>
                <w:color w:val="333333"/>
                <w:sz w:val="24"/>
              </w:rPr>
              <w:t>.翻译研究中的概念混淆[D].湖北：《中国翻译》，2014(3):82-88</w:t>
            </w:r>
          </w:p>
          <w:p w14:paraId="06D4E869" w14:textId="77777777" w:rsidR="00026CEB" w:rsidRDefault="00026CEB" w:rsidP="009053A4">
            <w:pPr>
              <w:pStyle w:val="aa"/>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人工智能发展白皮书-产业应用篇[R].北京：中国信息通信研究院，中国人工智能产业发展联盟，2018（12）：4</w:t>
            </w:r>
          </w:p>
          <w:p w14:paraId="30E4BAFE" w14:textId="77777777" w:rsidR="00026CEB" w:rsidRDefault="00026CEB" w:rsidP="009053A4">
            <w:pPr>
              <w:pStyle w:val="aa"/>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w:t>
            </w:r>
          </w:p>
          <w:p w14:paraId="51E67A9D" w14:textId="77777777" w:rsidR="00026CEB" w:rsidRPr="004E69CA" w:rsidRDefault="00026CEB" w:rsidP="009053A4">
            <w:pPr>
              <w:pStyle w:val="aa"/>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w:t>
            </w:r>
          </w:p>
        </w:tc>
      </w:tr>
      <w:tr w:rsidR="00026CEB" w14:paraId="07172A7E" w14:textId="77777777" w:rsidTr="009053A4">
        <w:trPr>
          <w:trHeight w:val="2799"/>
        </w:trPr>
        <w:tc>
          <w:tcPr>
            <w:tcW w:w="8789" w:type="dxa"/>
            <w:gridSpan w:val="6"/>
          </w:tcPr>
          <w:p w14:paraId="5A9022D4" w14:textId="77777777" w:rsidR="00026CEB" w:rsidRDefault="00026CEB" w:rsidP="009053A4">
            <w:pPr>
              <w:spacing w:line="336" w:lineRule="auto"/>
              <w:rPr>
                <w:rFonts w:ascii="宋体" w:hAnsi="宋体"/>
                <w:b/>
                <w:sz w:val="24"/>
              </w:rPr>
            </w:pPr>
            <w:r>
              <w:rPr>
                <w:rFonts w:ascii="宋体" w:hAnsi="宋体"/>
                <w:b/>
                <w:sz w:val="24"/>
              </w:rPr>
              <w:t>指导教师意见：</w:t>
            </w:r>
          </w:p>
          <w:p w14:paraId="66950C1C" w14:textId="77777777" w:rsidR="00026CEB" w:rsidRDefault="00026CEB" w:rsidP="009053A4">
            <w:pPr>
              <w:spacing w:line="336" w:lineRule="auto"/>
              <w:ind w:firstLineChars="200" w:firstLine="480"/>
              <w:rPr>
                <w:rFonts w:ascii="宋体" w:hAnsi="宋体"/>
                <w:sz w:val="24"/>
              </w:rPr>
            </w:pPr>
            <w:r>
              <w:rPr>
                <w:rFonts w:ascii="宋体" w:hAnsi="宋体"/>
                <w:sz w:val="24"/>
              </w:rPr>
              <w:t xml:space="preserve">                             </w:t>
            </w:r>
          </w:p>
          <w:p w14:paraId="7EFE79FD" w14:textId="77777777" w:rsidR="00026CEB" w:rsidRDefault="00026CEB" w:rsidP="009053A4">
            <w:pPr>
              <w:spacing w:line="336" w:lineRule="auto"/>
              <w:jc w:val="center"/>
              <w:rPr>
                <w:rFonts w:ascii="宋体" w:hAnsi="宋体"/>
                <w:sz w:val="24"/>
              </w:rPr>
            </w:pPr>
          </w:p>
          <w:p w14:paraId="039AEDBA" w14:textId="77777777" w:rsidR="00026CEB" w:rsidRDefault="00026CEB" w:rsidP="009053A4">
            <w:pPr>
              <w:spacing w:line="336" w:lineRule="auto"/>
              <w:jc w:val="center"/>
              <w:rPr>
                <w:rFonts w:ascii="宋体" w:hAnsi="宋体"/>
                <w:sz w:val="24"/>
              </w:rPr>
            </w:pPr>
            <w:r>
              <w:rPr>
                <w:rFonts w:ascii="宋体" w:hAnsi="宋体"/>
                <w:sz w:val="24"/>
              </w:rPr>
              <w:t xml:space="preserve">                                          </w:t>
            </w:r>
          </w:p>
          <w:p w14:paraId="699EB423" w14:textId="77777777" w:rsidR="00026CEB" w:rsidRDefault="00026CEB" w:rsidP="009053A4">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8718C11" w14:textId="77777777" w:rsidR="00026CEB" w:rsidRDefault="00026CEB" w:rsidP="009053A4">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026CEB" w14:paraId="475C0A23" w14:textId="77777777" w:rsidTr="009053A4">
        <w:trPr>
          <w:trHeight w:val="2325"/>
        </w:trPr>
        <w:tc>
          <w:tcPr>
            <w:tcW w:w="8789" w:type="dxa"/>
            <w:gridSpan w:val="6"/>
          </w:tcPr>
          <w:p w14:paraId="1EC5CDBC" w14:textId="77777777" w:rsidR="00026CEB" w:rsidRDefault="00026CEB" w:rsidP="009053A4">
            <w:pPr>
              <w:spacing w:line="336" w:lineRule="auto"/>
              <w:rPr>
                <w:rFonts w:ascii="宋体" w:hAnsi="宋体"/>
                <w:b/>
                <w:sz w:val="24"/>
              </w:rPr>
            </w:pPr>
            <w:r>
              <w:rPr>
                <w:rFonts w:ascii="宋体" w:hAnsi="宋体"/>
                <w:b/>
                <w:sz w:val="24"/>
              </w:rPr>
              <w:t>教学单位意见：</w:t>
            </w:r>
          </w:p>
          <w:p w14:paraId="25727459" w14:textId="77777777" w:rsidR="00026CEB" w:rsidRDefault="00026CEB" w:rsidP="009053A4">
            <w:pPr>
              <w:spacing w:line="336" w:lineRule="auto"/>
              <w:ind w:firstLineChars="200" w:firstLine="480"/>
              <w:rPr>
                <w:rFonts w:ascii="宋体" w:hAnsi="宋体"/>
                <w:sz w:val="24"/>
              </w:rPr>
            </w:pPr>
          </w:p>
          <w:p w14:paraId="32E64603" w14:textId="77777777" w:rsidR="00026CEB" w:rsidRDefault="00026CEB" w:rsidP="009053A4">
            <w:pPr>
              <w:spacing w:line="336" w:lineRule="auto"/>
              <w:jc w:val="center"/>
              <w:rPr>
                <w:rFonts w:ascii="宋体" w:hAnsi="宋体"/>
                <w:sz w:val="24"/>
              </w:rPr>
            </w:pPr>
            <w:r>
              <w:rPr>
                <w:rFonts w:ascii="宋体" w:hAnsi="宋体"/>
                <w:sz w:val="24"/>
              </w:rPr>
              <w:t xml:space="preserve">             </w:t>
            </w:r>
          </w:p>
          <w:p w14:paraId="4718A619" w14:textId="77777777" w:rsidR="00026CEB" w:rsidRDefault="00026CEB" w:rsidP="009053A4">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17A8F217" w14:textId="77777777" w:rsidR="00026CEB" w:rsidRDefault="00026CEB" w:rsidP="009053A4">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30FDB9E1" w14:textId="77777777" w:rsidR="00026CEB" w:rsidRDefault="00026CEB" w:rsidP="00026CEB">
      <w:pPr>
        <w:spacing w:line="360" w:lineRule="auto"/>
        <w:rPr>
          <w:sz w:val="24"/>
        </w:rPr>
      </w:pPr>
      <w:r>
        <w:rPr>
          <w:rFonts w:hint="eastAsia"/>
          <w:sz w:val="24"/>
        </w:rPr>
        <w:t>注：开题报告应在教师指导下由学生独立撰写，开题报告通过后方可进行毕业创作。</w:t>
      </w:r>
    </w:p>
    <w:p w14:paraId="10D0CC6D" w14:textId="77777777" w:rsidR="00026CEB" w:rsidRDefault="00026CEB" w:rsidP="00026CEB"/>
    <w:p w14:paraId="353F235A" w14:textId="77777777" w:rsidR="00026CEB" w:rsidRPr="00DA4F65" w:rsidRDefault="00026CEB" w:rsidP="00026CEB"/>
    <w:p w14:paraId="523BFE8C" w14:textId="77777777" w:rsidR="007670F4" w:rsidRDefault="007670F4"/>
    <w:sectPr w:rsidR="007670F4">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李 亚星" w:date="2019-01-09T15:14:00Z" w:initials="李">
    <w:p w14:paraId="23A0E5E9" w14:textId="77777777" w:rsidR="00943898" w:rsidRDefault="00943898">
      <w:pPr>
        <w:pStyle w:val="a7"/>
        <w:rPr>
          <w:rFonts w:hint="eastAsia"/>
        </w:rPr>
      </w:pPr>
      <w:r>
        <w:rPr>
          <w:rStyle w:val="a9"/>
        </w:rPr>
        <w:annotationRef/>
      </w:r>
      <w:r>
        <w:rPr>
          <w:rFonts w:hint="eastAsia"/>
        </w:rPr>
        <w:t>按照我的说明来，，开头</w:t>
      </w:r>
      <w:proofErr w:type="gramStart"/>
      <w:r>
        <w:rPr>
          <w:rFonts w:hint="eastAsia"/>
        </w:rPr>
        <w:t>写项目</w:t>
      </w:r>
      <w:proofErr w:type="gramEnd"/>
      <w:r>
        <w:rPr>
          <w:rFonts w:hint="eastAsia"/>
        </w:rPr>
        <w:t>来源，你们是项目来源，安排，时间等</w:t>
      </w:r>
    </w:p>
  </w:comment>
  <w:comment w:id="8" w:author="李 亚星" w:date="2019-01-09T15:15:00Z" w:initials="李">
    <w:p w14:paraId="6EA0ED17" w14:textId="77777777" w:rsidR="00943898" w:rsidRDefault="00943898">
      <w:pPr>
        <w:pStyle w:val="a7"/>
        <w:rPr>
          <w:rFonts w:hint="eastAsia"/>
        </w:rPr>
      </w:pPr>
      <w:r>
        <w:rPr>
          <w:rStyle w:val="a9"/>
        </w:rPr>
        <w:annotationRef/>
      </w:r>
      <w:r>
        <w:rPr>
          <w:rFonts w:hint="eastAsia"/>
        </w:rPr>
        <w:t>对翻译的意义呢？</w:t>
      </w:r>
    </w:p>
  </w:comment>
  <w:comment w:id="9" w:author="李 亚星" w:date="2019-01-09T15:15:00Z" w:initials="李">
    <w:p w14:paraId="2EB47634" w14:textId="77777777" w:rsidR="00943898" w:rsidRDefault="00943898">
      <w:pPr>
        <w:pStyle w:val="a7"/>
        <w:rPr>
          <w:rFonts w:hint="eastAsia"/>
        </w:rPr>
      </w:pPr>
      <w:r>
        <w:rPr>
          <w:rStyle w:val="a9"/>
        </w:rPr>
        <w:annotationRef/>
      </w:r>
      <w:r>
        <w:rPr>
          <w:rFonts w:hint="eastAsia"/>
        </w:rPr>
        <w:t>这个放到第二部分</w:t>
      </w:r>
      <w:r>
        <w:rPr>
          <w:rFonts w:hint="eastAsia"/>
        </w:rPr>
        <w:t>contents</w:t>
      </w:r>
      <w:r>
        <w:rPr>
          <w:rFonts w:hint="eastAsia"/>
        </w:rPr>
        <w:t>里面</w:t>
      </w:r>
    </w:p>
  </w:comment>
  <w:comment w:id="10" w:author="李 亚星" w:date="2019-01-09T15:17:00Z" w:initials="李">
    <w:p w14:paraId="5C2783A1" w14:textId="77777777" w:rsidR="00943898" w:rsidRDefault="00943898">
      <w:pPr>
        <w:pStyle w:val="a7"/>
        <w:rPr>
          <w:rFonts w:hint="eastAsia"/>
        </w:rPr>
      </w:pPr>
      <w:r>
        <w:rPr>
          <w:rStyle w:val="a9"/>
        </w:rPr>
        <w:annotationRef/>
      </w:r>
      <w:r>
        <w:rPr>
          <w:rFonts w:hint="eastAsia"/>
        </w:rPr>
        <w:t>篇章和句子层面不用举例，只用总结出特点即可。</w:t>
      </w:r>
    </w:p>
  </w:comment>
  <w:comment w:id="11" w:author="李 亚星" w:date="2019-01-09T15:16:00Z" w:initials="李">
    <w:p w14:paraId="72F1900D" w14:textId="77777777" w:rsidR="00943898" w:rsidRDefault="00943898">
      <w:pPr>
        <w:pStyle w:val="a7"/>
      </w:pPr>
      <w:r>
        <w:rPr>
          <w:rStyle w:val="a9"/>
        </w:rPr>
        <w:annotationRef/>
      </w:r>
      <w:r>
        <w:rPr>
          <w:rFonts w:hint="eastAsia"/>
        </w:rPr>
        <w:t>有论文支持吗？</w:t>
      </w:r>
    </w:p>
  </w:comment>
  <w:comment w:id="12" w:author="李 亚星" w:date="2019-01-09T15:16:00Z" w:initials="李">
    <w:p w14:paraId="38303763" w14:textId="77777777" w:rsidR="00943898" w:rsidRDefault="00943898">
      <w:pPr>
        <w:pStyle w:val="a7"/>
      </w:pPr>
      <w:r>
        <w:rPr>
          <w:rStyle w:val="a9"/>
        </w:rPr>
        <w:annotationRef/>
      </w:r>
      <w:r>
        <w:rPr>
          <w:rFonts w:hint="eastAsia"/>
        </w:rPr>
        <w:t>怎么分析出来？</w:t>
      </w:r>
    </w:p>
  </w:comment>
  <w:comment w:id="13" w:author="李 亚星" w:date="2019-01-09T15:17:00Z" w:initials="李">
    <w:p w14:paraId="2CC9A3C3" w14:textId="77777777" w:rsidR="00943898" w:rsidRDefault="00943898">
      <w:pPr>
        <w:pStyle w:val="a7"/>
      </w:pPr>
      <w:r>
        <w:rPr>
          <w:rStyle w:val="a9"/>
        </w:rPr>
        <w:annotationRef/>
      </w:r>
      <w:r>
        <w:rPr>
          <w:rFonts w:hint="eastAsia"/>
        </w:rPr>
        <w:t>翻译错误？用还是和？</w:t>
      </w:r>
    </w:p>
  </w:comment>
  <w:comment w:id="14" w:author="李 亚星" w:date="2019-01-09T15:18:00Z" w:initials="李">
    <w:p w14:paraId="4E9C3EAA" w14:textId="77777777" w:rsidR="00943898" w:rsidRDefault="00943898">
      <w:pPr>
        <w:pStyle w:val="a7"/>
        <w:rPr>
          <w:rFonts w:hint="eastAsia"/>
        </w:rPr>
      </w:pPr>
      <w:r>
        <w:rPr>
          <w:rStyle w:val="a9"/>
        </w:rPr>
        <w:annotationRef/>
      </w:r>
      <w:r>
        <w:rPr>
          <w:rFonts w:hint="eastAsia"/>
        </w:rPr>
        <w:t>放在上面，不用介绍背景，一句话介绍目的论是什么，然后原则细讲可以。</w:t>
      </w:r>
    </w:p>
  </w:comment>
  <w:comment w:id="27" w:author="李 亚星" w:date="2019-01-09T15:20:00Z" w:initials="李">
    <w:p w14:paraId="5B1CDCE4" w14:textId="77777777" w:rsidR="00943898" w:rsidRDefault="00943898">
      <w:pPr>
        <w:pStyle w:val="a7"/>
      </w:pPr>
      <w:r>
        <w:rPr>
          <w:rStyle w:val="a9"/>
        </w:rPr>
        <w:annotationRef/>
      </w:r>
      <w:r>
        <w:rPr>
          <w:rFonts w:hint="eastAsia"/>
        </w:rPr>
        <w:t>这一段放在第一部分，项目介绍完后，就介绍你翻译的内容。</w:t>
      </w:r>
    </w:p>
  </w:comment>
  <w:comment w:id="28" w:author="李 亚星" w:date="2019-01-09T15:21:00Z" w:initials="李">
    <w:p w14:paraId="7D530E8F" w14:textId="77777777" w:rsidR="00943898" w:rsidRDefault="00943898">
      <w:pPr>
        <w:pStyle w:val="a7"/>
      </w:pPr>
      <w:r>
        <w:rPr>
          <w:rStyle w:val="a9"/>
        </w:rPr>
        <w:annotationRef/>
      </w:r>
      <w:r>
        <w:rPr>
          <w:rFonts w:hint="eastAsia"/>
        </w:rPr>
        <w:t>材料准备放在第二部分，列举即可，不用举例</w:t>
      </w:r>
    </w:p>
  </w:comment>
  <w:comment w:id="29" w:author="李 亚星" w:date="2019-01-09T15:22:00Z" w:initials="李">
    <w:p w14:paraId="76628E30" w14:textId="77777777" w:rsidR="00943898" w:rsidRDefault="00943898">
      <w:pPr>
        <w:pStyle w:val="a7"/>
        <w:rPr>
          <w:rFonts w:hint="eastAsia"/>
        </w:rPr>
      </w:pPr>
      <w:r>
        <w:rPr>
          <w:rStyle w:val="a9"/>
        </w:rPr>
        <w:annotationRef/>
      </w:r>
      <w:r>
        <w:rPr>
          <w:rFonts w:hint="eastAsia"/>
        </w:rPr>
        <w:t>主要用归化翻译策略就只提归化</w:t>
      </w:r>
    </w:p>
  </w:comment>
  <w:comment w:id="30" w:author="李 亚星" w:date="2019-01-09T15:22:00Z" w:initials="李">
    <w:p w14:paraId="3DF5CC96" w14:textId="77777777" w:rsidR="00943898" w:rsidRDefault="00943898">
      <w:pPr>
        <w:pStyle w:val="a7"/>
      </w:pPr>
      <w:r>
        <w:rPr>
          <w:rStyle w:val="a9"/>
        </w:rPr>
        <w:annotationRef/>
      </w:r>
      <w:r>
        <w:rPr>
          <w:rFonts w:hint="eastAsia"/>
        </w:rPr>
        <w:t>归化法也可使用零翻译等翻译方法，不必要区分这么细</w:t>
      </w:r>
      <w:bookmarkStart w:id="31" w:name="_GoBack"/>
      <w:bookmarkEnd w:id="3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0E5E9" w15:done="0"/>
  <w15:commentEx w15:paraId="6EA0ED17" w15:done="0"/>
  <w15:commentEx w15:paraId="2EB47634" w15:done="0"/>
  <w15:commentEx w15:paraId="5C2783A1" w15:done="0"/>
  <w15:commentEx w15:paraId="72F1900D" w15:done="0"/>
  <w15:commentEx w15:paraId="38303763" w15:done="0"/>
  <w15:commentEx w15:paraId="2CC9A3C3" w15:done="0"/>
  <w15:commentEx w15:paraId="4E9C3EAA" w15:done="0"/>
  <w15:commentEx w15:paraId="5B1CDCE4" w15:done="0"/>
  <w15:commentEx w15:paraId="7D530E8F" w15:done="0"/>
  <w15:commentEx w15:paraId="76628E30" w15:done="0"/>
  <w15:commentEx w15:paraId="3DF5C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0E5E9" w16cid:durableId="1FE08E43"/>
  <w16cid:commentId w16cid:paraId="6EA0ED17" w16cid:durableId="1FE08E84"/>
  <w16cid:commentId w16cid:paraId="2EB47634" w16cid:durableId="1FE08E9B"/>
  <w16cid:commentId w16cid:paraId="5C2783A1" w16cid:durableId="1FE08F0C"/>
  <w16cid:commentId w16cid:paraId="72F1900D" w16cid:durableId="1FE08EC7"/>
  <w16cid:commentId w16cid:paraId="38303763" w16cid:durableId="1FE08ED2"/>
  <w16cid:commentId w16cid:paraId="2CC9A3C3" w16cid:durableId="1FE08EED"/>
  <w16cid:commentId w16cid:paraId="4E9C3EAA" w16cid:durableId="1FE08F39"/>
  <w16cid:commentId w16cid:paraId="5B1CDCE4" w16cid:durableId="1FE08FA9"/>
  <w16cid:commentId w16cid:paraId="7D530E8F" w16cid:durableId="1FE08FF2"/>
  <w16cid:commentId w16cid:paraId="76628E30" w16cid:durableId="1FE09031"/>
  <w16cid:commentId w16cid:paraId="3DF5CC96" w16cid:durableId="1FE09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E9F2A" w14:textId="77777777" w:rsidR="00A76B3F" w:rsidRDefault="00A76B3F" w:rsidP="00026CEB">
      <w:r>
        <w:separator/>
      </w:r>
    </w:p>
  </w:endnote>
  <w:endnote w:type="continuationSeparator" w:id="0">
    <w:p w14:paraId="5C333C3F" w14:textId="77777777" w:rsidR="00A76B3F" w:rsidRDefault="00A76B3F" w:rsidP="0002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F2F3" w14:textId="77777777" w:rsidR="00A76B3F" w:rsidRDefault="00A76B3F" w:rsidP="00026CEB">
      <w:r>
        <w:separator/>
      </w:r>
    </w:p>
  </w:footnote>
  <w:footnote w:type="continuationSeparator" w:id="0">
    <w:p w14:paraId="708FA728" w14:textId="77777777" w:rsidR="00A76B3F" w:rsidRDefault="00A76B3F" w:rsidP="00026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2BB"/>
    <w:multiLevelType w:val="multilevel"/>
    <w:tmpl w:val="2D821A4C"/>
    <w:lvl w:ilvl="0">
      <w:start w:val="1"/>
      <w:numFmt w:val="decimal"/>
      <w:lvlText w:val="%1."/>
      <w:lvlJc w:val="left"/>
      <w:pPr>
        <w:ind w:left="840" w:hanging="360"/>
      </w:pPr>
      <w:rPr>
        <w:rFonts w:hint="default"/>
      </w:rPr>
    </w:lvl>
    <w:lvl w:ilvl="1">
      <w:start w:val="2"/>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 w15:restartNumberingAfterBreak="0">
    <w:nsid w:val="1DC546F6"/>
    <w:multiLevelType w:val="hybridMultilevel"/>
    <w:tmpl w:val="991EA20E"/>
    <w:lvl w:ilvl="0" w:tplc="50C0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F004D"/>
    <w:multiLevelType w:val="hybridMultilevel"/>
    <w:tmpl w:val="903487A0"/>
    <w:lvl w:ilvl="0" w:tplc="AEEA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86257B"/>
    <w:multiLevelType w:val="hybridMultilevel"/>
    <w:tmpl w:val="36467546"/>
    <w:lvl w:ilvl="0" w:tplc="16AE8C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AC33DA1"/>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 w15:restartNumberingAfterBreak="0">
    <w:nsid w:val="78506D69"/>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 w15:restartNumberingAfterBreak="0">
    <w:nsid w:val="7A8A51D0"/>
    <w:multiLevelType w:val="hybridMultilevel"/>
    <w:tmpl w:val="21B68B04"/>
    <w:lvl w:ilvl="0" w:tplc="33F8FFC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B1"/>
    <w:rsid w:val="00023CF7"/>
    <w:rsid w:val="00026CEB"/>
    <w:rsid w:val="00031E91"/>
    <w:rsid w:val="000519B0"/>
    <w:rsid w:val="00065E64"/>
    <w:rsid w:val="000746F7"/>
    <w:rsid w:val="00076D67"/>
    <w:rsid w:val="00082684"/>
    <w:rsid w:val="0008564C"/>
    <w:rsid w:val="00090732"/>
    <w:rsid w:val="00095337"/>
    <w:rsid w:val="00096B2A"/>
    <w:rsid w:val="000B23AC"/>
    <w:rsid w:val="000C450A"/>
    <w:rsid w:val="000E2AF8"/>
    <w:rsid w:val="000F7216"/>
    <w:rsid w:val="00101A9C"/>
    <w:rsid w:val="0014797D"/>
    <w:rsid w:val="00155685"/>
    <w:rsid w:val="00156ECF"/>
    <w:rsid w:val="0016210C"/>
    <w:rsid w:val="00170DD6"/>
    <w:rsid w:val="001A75A8"/>
    <w:rsid w:val="001C149E"/>
    <w:rsid w:val="001D1413"/>
    <w:rsid w:val="001D300D"/>
    <w:rsid w:val="001F5FA7"/>
    <w:rsid w:val="00206BE6"/>
    <w:rsid w:val="00210A10"/>
    <w:rsid w:val="00214B39"/>
    <w:rsid w:val="00222053"/>
    <w:rsid w:val="00233423"/>
    <w:rsid w:val="00237D6A"/>
    <w:rsid w:val="00256653"/>
    <w:rsid w:val="002739F9"/>
    <w:rsid w:val="00286142"/>
    <w:rsid w:val="002870A8"/>
    <w:rsid w:val="00291F37"/>
    <w:rsid w:val="00293DA7"/>
    <w:rsid w:val="00295387"/>
    <w:rsid w:val="002C2715"/>
    <w:rsid w:val="002C2F4C"/>
    <w:rsid w:val="002D49F9"/>
    <w:rsid w:val="002F03DA"/>
    <w:rsid w:val="002F45F1"/>
    <w:rsid w:val="003060CB"/>
    <w:rsid w:val="0031464B"/>
    <w:rsid w:val="003153B7"/>
    <w:rsid w:val="00333068"/>
    <w:rsid w:val="003511E4"/>
    <w:rsid w:val="00357C21"/>
    <w:rsid w:val="00382987"/>
    <w:rsid w:val="00391131"/>
    <w:rsid w:val="003A01A5"/>
    <w:rsid w:val="003B5193"/>
    <w:rsid w:val="003B6786"/>
    <w:rsid w:val="003E285B"/>
    <w:rsid w:val="003F752F"/>
    <w:rsid w:val="00404E21"/>
    <w:rsid w:val="00411915"/>
    <w:rsid w:val="00431029"/>
    <w:rsid w:val="0045011C"/>
    <w:rsid w:val="00453689"/>
    <w:rsid w:val="00461E01"/>
    <w:rsid w:val="00466FE6"/>
    <w:rsid w:val="00482E09"/>
    <w:rsid w:val="004924D0"/>
    <w:rsid w:val="004949FC"/>
    <w:rsid w:val="004A5876"/>
    <w:rsid w:val="004C2CB6"/>
    <w:rsid w:val="004C3F50"/>
    <w:rsid w:val="004C40B6"/>
    <w:rsid w:val="004D3E41"/>
    <w:rsid w:val="004D4186"/>
    <w:rsid w:val="004E7B35"/>
    <w:rsid w:val="004F1356"/>
    <w:rsid w:val="00506BCE"/>
    <w:rsid w:val="005214C1"/>
    <w:rsid w:val="005302A4"/>
    <w:rsid w:val="005509E9"/>
    <w:rsid w:val="00551B0C"/>
    <w:rsid w:val="0058041C"/>
    <w:rsid w:val="005875C3"/>
    <w:rsid w:val="005907AC"/>
    <w:rsid w:val="00590D7E"/>
    <w:rsid w:val="00595821"/>
    <w:rsid w:val="00596DD9"/>
    <w:rsid w:val="005A09FD"/>
    <w:rsid w:val="005B2527"/>
    <w:rsid w:val="005B3419"/>
    <w:rsid w:val="005D3865"/>
    <w:rsid w:val="005D43D2"/>
    <w:rsid w:val="005D44D4"/>
    <w:rsid w:val="005E3830"/>
    <w:rsid w:val="005E6398"/>
    <w:rsid w:val="005F2326"/>
    <w:rsid w:val="005F5F48"/>
    <w:rsid w:val="0062017A"/>
    <w:rsid w:val="006233AF"/>
    <w:rsid w:val="00636660"/>
    <w:rsid w:val="0064548E"/>
    <w:rsid w:val="0067463A"/>
    <w:rsid w:val="00681FB1"/>
    <w:rsid w:val="00687673"/>
    <w:rsid w:val="00692B8F"/>
    <w:rsid w:val="0069318F"/>
    <w:rsid w:val="006A01FD"/>
    <w:rsid w:val="006B33AC"/>
    <w:rsid w:val="006B585C"/>
    <w:rsid w:val="006D12DC"/>
    <w:rsid w:val="006F677B"/>
    <w:rsid w:val="00705697"/>
    <w:rsid w:val="00720C58"/>
    <w:rsid w:val="00737420"/>
    <w:rsid w:val="007445E6"/>
    <w:rsid w:val="00746678"/>
    <w:rsid w:val="00752D0E"/>
    <w:rsid w:val="00765D35"/>
    <w:rsid w:val="00766E80"/>
    <w:rsid w:val="007670F4"/>
    <w:rsid w:val="00780E64"/>
    <w:rsid w:val="007A6187"/>
    <w:rsid w:val="007A7504"/>
    <w:rsid w:val="007D389C"/>
    <w:rsid w:val="007D6387"/>
    <w:rsid w:val="007E3F1C"/>
    <w:rsid w:val="007E621B"/>
    <w:rsid w:val="00807F89"/>
    <w:rsid w:val="0081075C"/>
    <w:rsid w:val="008355D5"/>
    <w:rsid w:val="00843091"/>
    <w:rsid w:val="00843D09"/>
    <w:rsid w:val="00863922"/>
    <w:rsid w:val="00873939"/>
    <w:rsid w:val="008739E4"/>
    <w:rsid w:val="00882B82"/>
    <w:rsid w:val="00887308"/>
    <w:rsid w:val="0089683D"/>
    <w:rsid w:val="008B62B2"/>
    <w:rsid w:val="008B68FA"/>
    <w:rsid w:val="008C5A44"/>
    <w:rsid w:val="008D09D5"/>
    <w:rsid w:val="008E0292"/>
    <w:rsid w:val="008E67E7"/>
    <w:rsid w:val="008E7BEA"/>
    <w:rsid w:val="008F2C37"/>
    <w:rsid w:val="00904B8E"/>
    <w:rsid w:val="00925D4B"/>
    <w:rsid w:val="00940731"/>
    <w:rsid w:val="00943898"/>
    <w:rsid w:val="00991707"/>
    <w:rsid w:val="0099379B"/>
    <w:rsid w:val="0099594A"/>
    <w:rsid w:val="009D4A84"/>
    <w:rsid w:val="009D59CF"/>
    <w:rsid w:val="00A352BE"/>
    <w:rsid w:val="00A4115B"/>
    <w:rsid w:val="00A45B5D"/>
    <w:rsid w:val="00A461CC"/>
    <w:rsid w:val="00A469BE"/>
    <w:rsid w:val="00A63A3C"/>
    <w:rsid w:val="00A64AB6"/>
    <w:rsid w:val="00A75E1E"/>
    <w:rsid w:val="00A76B3F"/>
    <w:rsid w:val="00A7791F"/>
    <w:rsid w:val="00A840D8"/>
    <w:rsid w:val="00A924D5"/>
    <w:rsid w:val="00A97DEF"/>
    <w:rsid w:val="00AA2781"/>
    <w:rsid w:val="00AA6B30"/>
    <w:rsid w:val="00AB3B81"/>
    <w:rsid w:val="00AB465A"/>
    <w:rsid w:val="00AE05A2"/>
    <w:rsid w:val="00AE11E1"/>
    <w:rsid w:val="00AE3955"/>
    <w:rsid w:val="00AF68DE"/>
    <w:rsid w:val="00B02B90"/>
    <w:rsid w:val="00B107AB"/>
    <w:rsid w:val="00B131C4"/>
    <w:rsid w:val="00B20F7E"/>
    <w:rsid w:val="00B214B3"/>
    <w:rsid w:val="00B2764F"/>
    <w:rsid w:val="00B5583A"/>
    <w:rsid w:val="00B763E5"/>
    <w:rsid w:val="00B92295"/>
    <w:rsid w:val="00B957E1"/>
    <w:rsid w:val="00B97A4A"/>
    <w:rsid w:val="00BA6FB3"/>
    <w:rsid w:val="00BC6117"/>
    <w:rsid w:val="00BD15C9"/>
    <w:rsid w:val="00BD5481"/>
    <w:rsid w:val="00BE05F1"/>
    <w:rsid w:val="00BE07E3"/>
    <w:rsid w:val="00BE17E8"/>
    <w:rsid w:val="00BF564D"/>
    <w:rsid w:val="00C1135A"/>
    <w:rsid w:val="00C145AB"/>
    <w:rsid w:val="00C224DB"/>
    <w:rsid w:val="00C242B3"/>
    <w:rsid w:val="00C42E9E"/>
    <w:rsid w:val="00C43FDE"/>
    <w:rsid w:val="00C4573C"/>
    <w:rsid w:val="00C60823"/>
    <w:rsid w:val="00C61D51"/>
    <w:rsid w:val="00C67441"/>
    <w:rsid w:val="00C73953"/>
    <w:rsid w:val="00C804C2"/>
    <w:rsid w:val="00C80C19"/>
    <w:rsid w:val="00C86F6B"/>
    <w:rsid w:val="00C96A6C"/>
    <w:rsid w:val="00C971B2"/>
    <w:rsid w:val="00CC297A"/>
    <w:rsid w:val="00CC36D4"/>
    <w:rsid w:val="00CD0319"/>
    <w:rsid w:val="00CD74F1"/>
    <w:rsid w:val="00CF0496"/>
    <w:rsid w:val="00D04A42"/>
    <w:rsid w:val="00D26552"/>
    <w:rsid w:val="00D3267E"/>
    <w:rsid w:val="00D4404F"/>
    <w:rsid w:val="00D45589"/>
    <w:rsid w:val="00D53AB6"/>
    <w:rsid w:val="00D70414"/>
    <w:rsid w:val="00D8299A"/>
    <w:rsid w:val="00D85382"/>
    <w:rsid w:val="00D87057"/>
    <w:rsid w:val="00D96C49"/>
    <w:rsid w:val="00DB0FE6"/>
    <w:rsid w:val="00DB40D1"/>
    <w:rsid w:val="00DC1EA1"/>
    <w:rsid w:val="00DD05F2"/>
    <w:rsid w:val="00DD4BD3"/>
    <w:rsid w:val="00DE3D61"/>
    <w:rsid w:val="00E12427"/>
    <w:rsid w:val="00E1320F"/>
    <w:rsid w:val="00E22324"/>
    <w:rsid w:val="00E642D5"/>
    <w:rsid w:val="00EA270B"/>
    <w:rsid w:val="00EB5D43"/>
    <w:rsid w:val="00EE144D"/>
    <w:rsid w:val="00EE2D8D"/>
    <w:rsid w:val="00EE3687"/>
    <w:rsid w:val="00F06459"/>
    <w:rsid w:val="00F1035E"/>
    <w:rsid w:val="00F13BB1"/>
    <w:rsid w:val="00F42380"/>
    <w:rsid w:val="00F6136A"/>
    <w:rsid w:val="00F622AA"/>
    <w:rsid w:val="00F636FE"/>
    <w:rsid w:val="00F669B3"/>
    <w:rsid w:val="00F7061B"/>
    <w:rsid w:val="00F73ABD"/>
    <w:rsid w:val="00F93AAB"/>
    <w:rsid w:val="00F96EDC"/>
    <w:rsid w:val="00FB1A40"/>
    <w:rsid w:val="00FB612D"/>
    <w:rsid w:val="00FC4DFB"/>
    <w:rsid w:val="00FC6D9F"/>
    <w:rsid w:val="00FE2CDD"/>
    <w:rsid w:val="00FE6E4A"/>
    <w:rsid w:val="00FF11B6"/>
    <w:rsid w:val="00FF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E189E"/>
  <w15:docId w15:val="{D0FDCCB4-648F-49C1-A981-6A12836E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CEB"/>
    <w:rPr>
      <w:sz w:val="18"/>
      <w:szCs w:val="18"/>
    </w:rPr>
  </w:style>
  <w:style w:type="paragraph" w:styleId="a5">
    <w:name w:val="footer"/>
    <w:basedOn w:val="a"/>
    <w:link w:val="a6"/>
    <w:uiPriority w:val="99"/>
    <w:unhideWhenUsed/>
    <w:rsid w:val="00026CEB"/>
    <w:pPr>
      <w:tabs>
        <w:tab w:val="center" w:pos="4153"/>
        <w:tab w:val="right" w:pos="8306"/>
      </w:tabs>
      <w:snapToGrid w:val="0"/>
      <w:jc w:val="left"/>
    </w:pPr>
    <w:rPr>
      <w:sz w:val="18"/>
      <w:szCs w:val="18"/>
    </w:rPr>
  </w:style>
  <w:style w:type="character" w:customStyle="1" w:styleId="a6">
    <w:name w:val="页脚 字符"/>
    <w:basedOn w:val="a0"/>
    <w:link w:val="a5"/>
    <w:uiPriority w:val="99"/>
    <w:rsid w:val="00026CEB"/>
    <w:rPr>
      <w:sz w:val="18"/>
      <w:szCs w:val="18"/>
    </w:rPr>
  </w:style>
  <w:style w:type="character" w:customStyle="1" w:styleId="10">
    <w:name w:val="标题 1 字符"/>
    <w:basedOn w:val="a0"/>
    <w:link w:val="1"/>
    <w:uiPriority w:val="9"/>
    <w:rsid w:val="00026CEB"/>
    <w:rPr>
      <w:rFonts w:ascii="宋体" w:eastAsia="宋体" w:hAnsi="宋体" w:cs="宋体"/>
      <w:b/>
      <w:bCs/>
      <w:kern w:val="36"/>
      <w:sz w:val="48"/>
      <w:szCs w:val="48"/>
    </w:rPr>
  </w:style>
  <w:style w:type="paragraph" w:styleId="a7">
    <w:name w:val="annotation text"/>
    <w:basedOn w:val="a"/>
    <w:link w:val="a8"/>
    <w:uiPriority w:val="99"/>
    <w:semiHidden/>
    <w:unhideWhenUsed/>
    <w:qFormat/>
    <w:rsid w:val="00026CEB"/>
    <w:pPr>
      <w:jc w:val="left"/>
    </w:pPr>
  </w:style>
  <w:style w:type="character" w:customStyle="1" w:styleId="a8">
    <w:name w:val="批注文字 字符"/>
    <w:basedOn w:val="a0"/>
    <w:link w:val="a7"/>
    <w:uiPriority w:val="99"/>
    <w:semiHidden/>
    <w:qFormat/>
    <w:rsid w:val="00026CEB"/>
    <w:rPr>
      <w:rFonts w:ascii="Times New Roman" w:eastAsia="宋体" w:hAnsi="Times New Roman" w:cs="Times New Roman"/>
      <w:szCs w:val="24"/>
    </w:rPr>
  </w:style>
  <w:style w:type="character" w:styleId="a9">
    <w:name w:val="annotation reference"/>
    <w:basedOn w:val="a0"/>
    <w:uiPriority w:val="99"/>
    <w:semiHidden/>
    <w:unhideWhenUsed/>
    <w:qFormat/>
    <w:rsid w:val="00026CEB"/>
    <w:rPr>
      <w:sz w:val="21"/>
      <w:szCs w:val="21"/>
    </w:rPr>
  </w:style>
  <w:style w:type="paragraph" w:styleId="aa">
    <w:name w:val="List Paragraph"/>
    <w:basedOn w:val="a"/>
    <w:uiPriority w:val="99"/>
    <w:qFormat/>
    <w:rsid w:val="00026CEB"/>
    <w:pPr>
      <w:ind w:firstLineChars="200" w:firstLine="420"/>
    </w:pPr>
  </w:style>
  <w:style w:type="paragraph" w:styleId="ab">
    <w:name w:val="Balloon Text"/>
    <w:basedOn w:val="a"/>
    <w:link w:val="ac"/>
    <w:uiPriority w:val="99"/>
    <w:semiHidden/>
    <w:unhideWhenUsed/>
    <w:rsid w:val="00026CEB"/>
    <w:rPr>
      <w:sz w:val="18"/>
      <w:szCs w:val="18"/>
    </w:rPr>
  </w:style>
  <w:style w:type="character" w:customStyle="1" w:styleId="ac">
    <w:name w:val="批注框文本 字符"/>
    <w:basedOn w:val="a0"/>
    <w:link w:val="ab"/>
    <w:uiPriority w:val="99"/>
    <w:semiHidden/>
    <w:rsid w:val="00026CEB"/>
    <w:rPr>
      <w:rFonts w:ascii="Times New Roman" w:eastAsia="宋体" w:hAnsi="Times New Roman" w:cs="Times New Roman"/>
      <w:sz w:val="18"/>
      <w:szCs w:val="18"/>
    </w:rPr>
  </w:style>
  <w:style w:type="character" w:styleId="ad">
    <w:name w:val="Hyperlink"/>
    <w:basedOn w:val="a0"/>
    <w:uiPriority w:val="99"/>
    <w:semiHidden/>
    <w:unhideWhenUsed/>
    <w:rsid w:val="001D1413"/>
    <w:rPr>
      <w:color w:val="0000FF"/>
      <w:u w:val="single"/>
    </w:rPr>
  </w:style>
  <w:style w:type="paragraph" w:styleId="ae">
    <w:name w:val="annotation subject"/>
    <w:basedOn w:val="a7"/>
    <w:next w:val="a7"/>
    <w:link w:val="af"/>
    <w:uiPriority w:val="99"/>
    <w:semiHidden/>
    <w:unhideWhenUsed/>
    <w:rsid w:val="00943898"/>
    <w:rPr>
      <w:b/>
      <w:bCs/>
    </w:rPr>
  </w:style>
  <w:style w:type="character" w:customStyle="1" w:styleId="af">
    <w:name w:val="批注主题 字符"/>
    <w:basedOn w:val="a8"/>
    <w:link w:val="ae"/>
    <w:uiPriority w:val="99"/>
    <w:semiHidden/>
    <w:rsid w:val="00943898"/>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60769">
      <w:bodyDiv w:val="1"/>
      <w:marLeft w:val="0"/>
      <w:marRight w:val="0"/>
      <w:marTop w:val="0"/>
      <w:marBottom w:val="0"/>
      <w:divBdr>
        <w:top w:val="none" w:sz="0" w:space="0" w:color="auto"/>
        <w:left w:val="none" w:sz="0" w:space="0" w:color="auto"/>
        <w:bottom w:val="none" w:sz="0" w:space="0" w:color="auto"/>
        <w:right w:val="none" w:sz="0" w:space="0" w:color="auto"/>
      </w:divBdr>
      <w:divsChild>
        <w:div w:id="1792750067">
          <w:marLeft w:val="0"/>
          <w:marRight w:val="0"/>
          <w:marTop w:val="0"/>
          <w:marBottom w:val="225"/>
          <w:divBdr>
            <w:top w:val="none" w:sz="0" w:space="0" w:color="auto"/>
            <w:left w:val="none" w:sz="0" w:space="0" w:color="auto"/>
            <w:bottom w:val="none" w:sz="0" w:space="0" w:color="auto"/>
            <w:right w:val="none" w:sz="0" w:space="0" w:color="auto"/>
          </w:divBdr>
        </w:div>
        <w:div w:id="1068309396">
          <w:marLeft w:val="0"/>
          <w:marRight w:val="0"/>
          <w:marTop w:val="0"/>
          <w:marBottom w:val="225"/>
          <w:divBdr>
            <w:top w:val="none" w:sz="0" w:space="0" w:color="auto"/>
            <w:left w:val="none" w:sz="0" w:space="0" w:color="auto"/>
            <w:bottom w:val="none" w:sz="0" w:space="0" w:color="auto"/>
            <w:right w:val="none" w:sz="0" w:space="0" w:color="auto"/>
          </w:divBdr>
        </w:div>
      </w:divsChild>
    </w:div>
    <w:div w:id="1734542297">
      <w:bodyDiv w:val="1"/>
      <w:marLeft w:val="0"/>
      <w:marRight w:val="0"/>
      <w:marTop w:val="0"/>
      <w:marBottom w:val="0"/>
      <w:divBdr>
        <w:top w:val="none" w:sz="0" w:space="0" w:color="auto"/>
        <w:left w:val="none" w:sz="0" w:space="0" w:color="auto"/>
        <w:bottom w:val="none" w:sz="0" w:space="0" w:color="auto"/>
        <w:right w:val="none" w:sz="0" w:space="0" w:color="auto"/>
      </w:divBdr>
      <w:divsChild>
        <w:div w:id="792747135">
          <w:marLeft w:val="0"/>
          <w:marRight w:val="0"/>
          <w:marTop w:val="0"/>
          <w:marBottom w:val="225"/>
          <w:divBdr>
            <w:top w:val="none" w:sz="0" w:space="0" w:color="auto"/>
            <w:left w:val="none" w:sz="0" w:space="0" w:color="auto"/>
            <w:bottom w:val="none" w:sz="0" w:space="0" w:color="auto"/>
            <w:right w:val="none" w:sz="0" w:space="0" w:color="auto"/>
          </w:divBdr>
        </w:div>
        <w:div w:id="285625776">
          <w:marLeft w:val="0"/>
          <w:marRight w:val="0"/>
          <w:marTop w:val="0"/>
          <w:marBottom w:val="225"/>
          <w:divBdr>
            <w:top w:val="none" w:sz="0" w:space="0" w:color="auto"/>
            <w:left w:val="none" w:sz="0" w:space="0" w:color="auto"/>
            <w:bottom w:val="none" w:sz="0" w:space="0" w:color="auto"/>
            <w:right w:val="none" w:sz="0" w:space="0" w:color="auto"/>
          </w:divBdr>
        </w:div>
        <w:div w:id="1852451368">
          <w:marLeft w:val="0"/>
          <w:marRight w:val="0"/>
          <w:marTop w:val="0"/>
          <w:marBottom w:val="225"/>
          <w:divBdr>
            <w:top w:val="none" w:sz="0" w:space="0" w:color="auto"/>
            <w:left w:val="none" w:sz="0" w:space="0" w:color="auto"/>
            <w:bottom w:val="none" w:sz="0" w:space="0" w:color="auto"/>
            <w:right w:val="none" w:sz="0" w:space="0" w:color="auto"/>
          </w:divBdr>
        </w:div>
        <w:div w:id="1392776577">
          <w:marLeft w:val="0"/>
          <w:marRight w:val="0"/>
          <w:marTop w:val="0"/>
          <w:marBottom w:val="225"/>
          <w:divBdr>
            <w:top w:val="none" w:sz="0" w:space="0" w:color="auto"/>
            <w:left w:val="none" w:sz="0" w:space="0" w:color="auto"/>
            <w:bottom w:val="none" w:sz="0" w:space="0" w:color="auto"/>
            <w:right w:val="none" w:sz="0" w:space="0" w:color="auto"/>
          </w:divBdr>
        </w:div>
        <w:div w:id="2020110246">
          <w:marLeft w:val="0"/>
          <w:marRight w:val="0"/>
          <w:marTop w:val="0"/>
          <w:marBottom w:val="225"/>
          <w:divBdr>
            <w:top w:val="none" w:sz="0" w:space="0" w:color="auto"/>
            <w:left w:val="none" w:sz="0" w:space="0" w:color="auto"/>
            <w:bottom w:val="none" w:sz="0" w:space="0" w:color="auto"/>
            <w:right w:val="none" w:sz="0" w:space="0" w:color="auto"/>
          </w:divBdr>
        </w:div>
        <w:div w:id="1804275740">
          <w:marLeft w:val="0"/>
          <w:marRight w:val="0"/>
          <w:marTop w:val="0"/>
          <w:marBottom w:val="225"/>
          <w:divBdr>
            <w:top w:val="none" w:sz="0" w:space="0" w:color="auto"/>
            <w:left w:val="none" w:sz="0" w:space="0" w:color="auto"/>
            <w:bottom w:val="none" w:sz="0" w:space="0" w:color="auto"/>
            <w:right w:val="none" w:sz="0" w:space="0" w:color="auto"/>
          </w:divBdr>
        </w:div>
        <w:div w:id="346375389">
          <w:marLeft w:val="0"/>
          <w:marRight w:val="0"/>
          <w:marTop w:val="0"/>
          <w:marBottom w:val="225"/>
          <w:divBdr>
            <w:top w:val="none" w:sz="0" w:space="0" w:color="auto"/>
            <w:left w:val="none" w:sz="0" w:space="0" w:color="auto"/>
            <w:bottom w:val="none" w:sz="0" w:space="0" w:color="auto"/>
            <w:right w:val="none" w:sz="0" w:space="0" w:color="auto"/>
          </w:divBdr>
        </w:div>
        <w:div w:id="1625036118">
          <w:marLeft w:val="0"/>
          <w:marRight w:val="0"/>
          <w:marTop w:val="0"/>
          <w:marBottom w:val="225"/>
          <w:divBdr>
            <w:top w:val="none" w:sz="0" w:space="0" w:color="auto"/>
            <w:left w:val="none" w:sz="0" w:space="0" w:color="auto"/>
            <w:bottom w:val="none" w:sz="0" w:space="0" w:color="auto"/>
            <w:right w:val="none" w:sz="0" w:space="0" w:color="auto"/>
          </w:divBdr>
        </w:div>
        <w:div w:id="136261624">
          <w:marLeft w:val="0"/>
          <w:marRight w:val="0"/>
          <w:marTop w:val="0"/>
          <w:marBottom w:val="225"/>
          <w:divBdr>
            <w:top w:val="none" w:sz="0" w:space="0" w:color="auto"/>
            <w:left w:val="none" w:sz="0" w:space="0" w:color="auto"/>
            <w:bottom w:val="none" w:sz="0" w:space="0" w:color="auto"/>
            <w:right w:val="none" w:sz="0" w:space="0" w:color="auto"/>
          </w:divBdr>
        </w:div>
      </w:divsChild>
    </w:div>
    <w:div w:id="1996564681">
      <w:bodyDiv w:val="1"/>
      <w:marLeft w:val="0"/>
      <w:marRight w:val="0"/>
      <w:marTop w:val="0"/>
      <w:marBottom w:val="0"/>
      <w:divBdr>
        <w:top w:val="none" w:sz="0" w:space="0" w:color="auto"/>
        <w:left w:val="none" w:sz="0" w:space="0" w:color="auto"/>
        <w:bottom w:val="none" w:sz="0" w:space="0" w:color="auto"/>
        <w:right w:val="none" w:sz="0" w:space="0" w:color="auto"/>
      </w:divBdr>
      <w:divsChild>
        <w:div w:id="2071611734">
          <w:marLeft w:val="0"/>
          <w:marRight w:val="0"/>
          <w:marTop w:val="0"/>
          <w:marBottom w:val="225"/>
          <w:divBdr>
            <w:top w:val="none" w:sz="0" w:space="0" w:color="auto"/>
            <w:left w:val="none" w:sz="0" w:space="0" w:color="auto"/>
            <w:bottom w:val="none" w:sz="0" w:space="0" w:color="auto"/>
            <w:right w:val="none" w:sz="0" w:space="0" w:color="auto"/>
          </w:divBdr>
        </w:div>
        <w:div w:id="2136943819">
          <w:marLeft w:val="0"/>
          <w:marRight w:val="0"/>
          <w:marTop w:val="0"/>
          <w:marBottom w:val="225"/>
          <w:divBdr>
            <w:top w:val="none" w:sz="0" w:space="0" w:color="auto"/>
            <w:left w:val="none" w:sz="0" w:space="0" w:color="auto"/>
            <w:bottom w:val="none" w:sz="0" w:space="0" w:color="auto"/>
            <w:right w:val="none" w:sz="0" w:space="0" w:color="auto"/>
          </w:divBdr>
        </w:div>
        <w:div w:id="2034918398">
          <w:marLeft w:val="0"/>
          <w:marRight w:val="0"/>
          <w:marTop w:val="0"/>
          <w:marBottom w:val="225"/>
          <w:divBdr>
            <w:top w:val="none" w:sz="0" w:space="0" w:color="auto"/>
            <w:left w:val="none" w:sz="0" w:space="0" w:color="auto"/>
            <w:bottom w:val="none" w:sz="0" w:space="0" w:color="auto"/>
            <w:right w:val="none" w:sz="0" w:space="0" w:color="auto"/>
          </w:divBdr>
        </w:div>
        <w:div w:id="697050690">
          <w:marLeft w:val="0"/>
          <w:marRight w:val="0"/>
          <w:marTop w:val="0"/>
          <w:marBottom w:val="225"/>
          <w:divBdr>
            <w:top w:val="none" w:sz="0" w:space="0" w:color="auto"/>
            <w:left w:val="none" w:sz="0" w:space="0" w:color="auto"/>
            <w:bottom w:val="none" w:sz="0" w:space="0" w:color="auto"/>
            <w:right w:val="none" w:sz="0" w:space="0" w:color="auto"/>
          </w:divBdr>
        </w:div>
        <w:div w:id="1483545760">
          <w:marLeft w:val="0"/>
          <w:marRight w:val="0"/>
          <w:marTop w:val="0"/>
          <w:marBottom w:val="225"/>
          <w:divBdr>
            <w:top w:val="none" w:sz="0" w:space="0" w:color="auto"/>
            <w:left w:val="none" w:sz="0" w:space="0" w:color="auto"/>
            <w:bottom w:val="none" w:sz="0" w:space="0" w:color="auto"/>
            <w:right w:val="none" w:sz="0" w:space="0" w:color="auto"/>
          </w:divBdr>
        </w:div>
        <w:div w:id="8167989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李 亚星</cp:lastModifiedBy>
  <cp:revision>2</cp:revision>
  <dcterms:created xsi:type="dcterms:W3CDTF">2019-01-09T07:24:00Z</dcterms:created>
  <dcterms:modified xsi:type="dcterms:W3CDTF">2019-01-09T07:24:00Z</dcterms:modified>
</cp:coreProperties>
</file>